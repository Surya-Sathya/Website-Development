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CAE7" w14:textId="5A7DD9A8" w:rsidR="00123193" w:rsidRPr="009703A1" w:rsidRDefault="009703A1" w:rsidP="009703A1">
      <w:pPr>
        <w:pStyle w:val="Heading1"/>
        <w:spacing w:line="360" w:lineRule="auto"/>
        <w:rPr>
          <w:rStyle w:val="Strong"/>
          <w:rFonts w:ascii="Arial" w:hAnsi="Arial" w:cs="Arial"/>
          <w:b w:val="0"/>
          <w:bCs w:val="0"/>
          <w:color w:val="000000" w:themeColor="text1"/>
          <w:sz w:val="24"/>
          <w:szCs w:val="24"/>
        </w:rPr>
      </w:pPr>
      <w:bookmarkStart w:id="0" w:name="_Toc10677175"/>
      <w:bookmarkStart w:id="1" w:name="_Toc10678044"/>
      <w:commentRangeStart w:id="2"/>
      <w:r>
        <w:rPr>
          <w:rStyle w:val="Strong"/>
          <w:rFonts w:ascii="Arial" w:hAnsi="Arial" w:cs="Arial"/>
          <w:color w:val="000000" w:themeColor="text1"/>
          <w:sz w:val="24"/>
          <w:szCs w:val="24"/>
        </w:rPr>
        <w:t xml:space="preserve">1.  </w:t>
      </w:r>
      <w:r w:rsidR="00123193" w:rsidRPr="009703A1">
        <w:rPr>
          <w:rStyle w:val="Strong"/>
          <w:rFonts w:ascii="Arial" w:hAnsi="Arial" w:cs="Arial"/>
          <w:color w:val="000000" w:themeColor="text1"/>
          <w:sz w:val="24"/>
          <w:szCs w:val="24"/>
        </w:rPr>
        <w:t>Problem Identification and Analysis</w:t>
      </w:r>
      <w:bookmarkEnd w:id="0"/>
      <w:bookmarkEnd w:id="1"/>
    </w:p>
    <w:p w14:paraId="4436ECF0" w14:textId="416D5FAB" w:rsidR="00123193" w:rsidRPr="009703A1" w:rsidRDefault="00123193" w:rsidP="009703A1">
      <w:pPr>
        <w:pStyle w:val="Heading2"/>
        <w:spacing w:line="360" w:lineRule="auto"/>
        <w:rPr>
          <w:rFonts w:ascii="Arial" w:hAnsi="Arial" w:cs="Arial"/>
          <w:color w:val="000000" w:themeColor="text1"/>
          <w:sz w:val="24"/>
          <w:szCs w:val="24"/>
        </w:rPr>
      </w:pPr>
      <w:bookmarkStart w:id="3" w:name="_Toc10637048"/>
      <w:bookmarkStart w:id="4" w:name="_Toc10637577"/>
      <w:bookmarkStart w:id="5" w:name="_Toc10677176"/>
      <w:bookmarkStart w:id="6" w:name="_Toc10678045"/>
      <w:r w:rsidRPr="009703A1">
        <w:rPr>
          <w:rFonts w:ascii="Arial" w:hAnsi="Arial" w:cs="Arial"/>
          <w:color w:val="000000" w:themeColor="text1"/>
          <w:sz w:val="24"/>
          <w:szCs w:val="24"/>
        </w:rPr>
        <w:t>1.1</w:t>
      </w:r>
      <w:r w:rsidR="009703A1">
        <w:rPr>
          <w:rFonts w:ascii="Arial" w:hAnsi="Arial" w:cs="Arial"/>
          <w:color w:val="000000" w:themeColor="text1"/>
          <w:sz w:val="24"/>
          <w:szCs w:val="24"/>
        </w:rPr>
        <w:t xml:space="preserve">. </w:t>
      </w:r>
      <w:r w:rsidRPr="009703A1">
        <w:rPr>
          <w:rFonts w:ascii="Arial" w:hAnsi="Arial" w:cs="Arial"/>
          <w:color w:val="000000" w:themeColor="text1"/>
          <w:sz w:val="24"/>
          <w:szCs w:val="24"/>
        </w:rPr>
        <w:t>Planning and Controlling</w:t>
      </w:r>
      <w:bookmarkEnd w:id="3"/>
      <w:bookmarkEnd w:id="4"/>
      <w:bookmarkEnd w:id="5"/>
      <w:bookmarkEnd w:id="6"/>
      <w:commentRangeEnd w:id="2"/>
      <w:r w:rsidR="00257DCA">
        <w:rPr>
          <w:rStyle w:val="CommentReference"/>
          <w:rFonts w:asciiTheme="minorHAnsi" w:eastAsiaTheme="minorHAnsi" w:hAnsiTheme="minorHAnsi" w:cstheme="minorBidi"/>
          <w:color w:val="auto"/>
        </w:rPr>
        <w:commentReference w:id="2"/>
      </w:r>
    </w:p>
    <w:p w14:paraId="0A2C980B" w14:textId="77777777" w:rsidR="00123193" w:rsidRPr="00123193" w:rsidRDefault="00123193" w:rsidP="009703A1">
      <w:pPr>
        <w:spacing w:line="360" w:lineRule="auto"/>
        <w:rPr>
          <w:rFonts w:ascii="Arial" w:eastAsia="Times New Roman" w:hAnsi="Arial" w:cs="Arial"/>
        </w:rPr>
      </w:pPr>
      <w:commentRangeStart w:id="7"/>
      <w:r w:rsidRPr="00123193">
        <w:rPr>
          <w:rFonts w:ascii="Arial" w:eastAsia="Times New Roman" w:hAnsi="Arial" w:cs="Arial"/>
          <w:color w:val="000000"/>
        </w:rPr>
        <w:t xml:space="preserve">The key problem associated CEO Polman’s planning efforts is underlined by the principles of SMART goal setting, the USLP is not positioned in an attainable and relevant framework for both corporate and functional level. Whilst the USLP provides a specific and measurable target for Unilever, it has not considered its achievability in the context of profitability. </w:t>
      </w:r>
      <w:commentRangeEnd w:id="7"/>
      <w:r w:rsidR="00257DCA">
        <w:rPr>
          <w:rStyle w:val="CommentReference"/>
        </w:rPr>
        <w:commentReference w:id="7"/>
      </w:r>
    </w:p>
    <w:p w14:paraId="6BD1A434" w14:textId="77777777" w:rsidR="00123193" w:rsidRPr="00123193" w:rsidRDefault="00123193" w:rsidP="009703A1">
      <w:pPr>
        <w:spacing w:line="360" w:lineRule="auto"/>
        <w:rPr>
          <w:rFonts w:ascii="Arial" w:eastAsia="Times New Roman" w:hAnsi="Arial" w:cs="Arial"/>
        </w:rPr>
      </w:pPr>
      <w:r w:rsidRPr="00123193">
        <w:rPr>
          <w:rFonts w:ascii="Arial" w:eastAsia="Times New Roman" w:hAnsi="Arial" w:cs="Arial"/>
          <w:color w:val="000000"/>
        </w:rPr>
        <w:tab/>
      </w:r>
      <w:commentRangeStart w:id="8"/>
      <w:r w:rsidRPr="00123193">
        <w:rPr>
          <w:rFonts w:ascii="Arial" w:eastAsia="Times New Roman" w:hAnsi="Arial" w:cs="Arial"/>
          <w:color w:val="000000"/>
        </w:rPr>
        <w:t xml:space="preserve">Williams, McWilliams and Lawrence (2017) assert that employee involvement in goal setting will enhance the directional strategy of an organisation allowing for the realistic determination of goals. </w:t>
      </w:r>
      <w:commentRangeEnd w:id="8"/>
      <w:r w:rsidR="00257DCA">
        <w:rPr>
          <w:rStyle w:val="CommentReference"/>
        </w:rPr>
        <w:commentReference w:id="8"/>
      </w:r>
      <w:commentRangeStart w:id="9"/>
      <w:r w:rsidRPr="00123193">
        <w:rPr>
          <w:rFonts w:ascii="Arial" w:eastAsia="Times New Roman" w:hAnsi="Arial" w:cs="Arial"/>
          <w:color w:val="000000"/>
        </w:rPr>
        <w:t xml:space="preserve">In the way the Unilever Leadership Executive (ULE) has determined the goal without input from lower levels of management however, it lacks basis in attainability contexts. </w:t>
      </w:r>
      <w:commentRangeEnd w:id="9"/>
      <w:r w:rsidR="00257DCA">
        <w:rPr>
          <w:rStyle w:val="CommentReference"/>
        </w:rPr>
        <w:commentReference w:id="9"/>
      </w:r>
      <w:commentRangeStart w:id="10"/>
      <w:r w:rsidRPr="00123193">
        <w:rPr>
          <w:rFonts w:ascii="Arial" w:eastAsia="Times New Roman" w:hAnsi="Arial" w:cs="Arial"/>
          <w:color w:val="000000"/>
        </w:rPr>
        <w:t>Expressed by Financial Times columnist “where were the figures on cost savings?” (Bartlett, 2016, p.4) and evident in employees adopting a “wait and see” (Bartlett, 2016, p.4) approach, the USLP presented by Polman lacks planning infrastructure to incorporate middle-management in tactical decision-making limiting ability to operationalise corporate targets in an attainable manner.</w:t>
      </w:r>
      <w:commentRangeEnd w:id="10"/>
      <w:r w:rsidR="00257DCA">
        <w:rPr>
          <w:rStyle w:val="CommentReference"/>
        </w:rPr>
        <w:commentReference w:id="10"/>
      </w:r>
    </w:p>
    <w:p w14:paraId="6495404C" w14:textId="01C84856" w:rsidR="00123193" w:rsidRPr="00123193" w:rsidRDefault="00123193" w:rsidP="009703A1">
      <w:pPr>
        <w:spacing w:line="360" w:lineRule="auto"/>
        <w:ind w:firstLine="720"/>
        <w:rPr>
          <w:rFonts w:ascii="Arial" w:eastAsia="Times New Roman" w:hAnsi="Arial" w:cs="Arial"/>
        </w:rPr>
      </w:pPr>
      <w:commentRangeStart w:id="11"/>
      <w:r w:rsidRPr="00123193">
        <w:rPr>
          <w:rFonts w:ascii="Arial" w:eastAsia="Times New Roman" w:hAnsi="Arial" w:cs="Arial"/>
          <w:color w:val="000000"/>
        </w:rPr>
        <w:t xml:space="preserve">Where the achievability and attainability of a goal is out of focus </w:t>
      </w:r>
      <w:proofErr w:type="spellStart"/>
      <w:r w:rsidRPr="00123193">
        <w:rPr>
          <w:rFonts w:ascii="Arial" w:eastAsia="Times New Roman" w:hAnsi="Arial" w:cs="Arial"/>
          <w:color w:val="000000"/>
        </w:rPr>
        <w:t>Burdina</w:t>
      </w:r>
      <w:proofErr w:type="spellEnd"/>
      <w:r w:rsidRPr="00123193">
        <w:rPr>
          <w:rFonts w:ascii="Arial" w:eastAsia="Times New Roman" w:hAnsi="Arial" w:cs="Arial"/>
          <w:color w:val="000000"/>
        </w:rPr>
        <w:t xml:space="preserve">, Scott Hiller and Metz (2017) suggest that performance will be negatively impacted, the attainability of the goal holding greater significance than simply having a specific target. </w:t>
      </w:r>
      <w:commentRangeEnd w:id="11"/>
      <w:r w:rsidR="00257DCA">
        <w:rPr>
          <w:rStyle w:val="CommentReference"/>
        </w:rPr>
        <w:commentReference w:id="11"/>
      </w:r>
      <w:r w:rsidRPr="00123193">
        <w:rPr>
          <w:rFonts w:ascii="Arial" w:eastAsia="Times New Roman" w:hAnsi="Arial" w:cs="Arial"/>
          <w:color w:val="000000"/>
        </w:rPr>
        <w:t xml:space="preserve">In examining the attainability, or lack thereof within the USLP, </w:t>
      </w:r>
      <w:commentRangeStart w:id="12"/>
      <w:r w:rsidRPr="00123193">
        <w:rPr>
          <w:rFonts w:ascii="Arial" w:eastAsia="Times New Roman" w:hAnsi="Arial" w:cs="Arial"/>
          <w:color w:val="000000"/>
        </w:rPr>
        <w:t xml:space="preserve">a key problem can be determined where the goal itself does not plant sustainability attainment in the context of business profitability preventing it serving as a well-constructed SMART goal. </w:t>
      </w:r>
      <w:commentRangeEnd w:id="12"/>
      <w:r w:rsidR="00801E7B">
        <w:rPr>
          <w:rStyle w:val="CommentReference"/>
        </w:rPr>
        <w:commentReference w:id="12"/>
      </w:r>
    </w:p>
    <w:p w14:paraId="098EF285" w14:textId="09B8DF83" w:rsidR="00123193" w:rsidRPr="009703A1" w:rsidRDefault="009703A1" w:rsidP="009703A1">
      <w:pPr>
        <w:pStyle w:val="Heading1"/>
        <w:spacing w:line="360" w:lineRule="auto"/>
        <w:rPr>
          <w:rStyle w:val="Strong"/>
          <w:rFonts w:ascii="Arial" w:hAnsi="Arial" w:cs="Arial"/>
          <w:b w:val="0"/>
          <w:bCs w:val="0"/>
          <w:color w:val="000000" w:themeColor="text1"/>
          <w:sz w:val="24"/>
          <w:szCs w:val="24"/>
        </w:rPr>
      </w:pPr>
      <w:bookmarkStart w:id="13" w:name="_Toc10637055"/>
      <w:bookmarkStart w:id="14" w:name="_Toc10637584"/>
      <w:bookmarkStart w:id="15" w:name="_Toc10677183"/>
      <w:bookmarkStart w:id="16" w:name="_Toc10678052"/>
      <w:r>
        <w:rPr>
          <w:rStyle w:val="Strong"/>
          <w:rFonts w:ascii="Arial" w:hAnsi="Arial" w:cs="Arial"/>
          <w:color w:val="000000" w:themeColor="text1"/>
          <w:sz w:val="24"/>
          <w:szCs w:val="24"/>
        </w:rPr>
        <w:t xml:space="preserve">2.  </w:t>
      </w:r>
      <w:r w:rsidR="00123193" w:rsidRPr="009703A1">
        <w:rPr>
          <w:rStyle w:val="Strong"/>
          <w:rFonts w:ascii="Arial" w:hAnsi="Arial" w:cs="Arial"/>
          <w:color w:val="000000" w:themeColor="text1"/>
          <w:sz w:val="24"/>
          <w:szCs w:val="24"/>
        </w:rPr>
        <w:t>Generation and Evaluation of a Range of Alternative Solutions</w:t>
      </w:r>
      <w:bookmarkEnd w:id="13"/>
      <w:bookmarkEnd w:id="14"/>
      <w:bookmarkEnd w:id="15"/>
      <w:bookmarkEnd w:id="16"/>
    </w:p>
    <w:p w14:paraId="6655F678" w14:textId="79ACAB67" w:rsidR="00123193" w:rsidRPr="009703A1" w:rsidRDefault="009703A1" w:rsidP="009703A1">
      <w:pPr>
        <w:pStyle w:val="Heading2"/>
        <w:spacing w:line="360" w:lineRule="auto"/>
        <w:rPr>
          <w:rFonts w:ascii="Arial" w:eastAsia="Times New Roman" w:hAnsi="Arial" w:cs="Arial"/>
          <w:color w:val="000000" w:themeColor="text1"/>
          <w:sz w:val="24"/>
          <w:szCs w:val="24"/>
        </w:rPr>
      </w:pPr>
      <w:bookmarkStart w:id="17" w:name="_Toc10637056"/>
      <w:bookmarkStart w:id="18" w:name="_Toc10637585"/>
      <w:bookmarkStart w:id="19" w:name="_Toc10677184"/>
      <w:bookmarkStart w:id="20" w:name="_Toc10678053"/>
      <w:r>
        <w:rPr>
          <w:rFonts w:ascii="Arial" w:eastAsia="Times New Roman" w:hAnsi="Arial" w:cs="Arial"/>
          <w:color w:val="000000" w:themeColor="text1"/>
          <w:sz w:val="24"/>
          <w:szCs w:val="24"/>
        </w:rPr>
        <w:t xml:space="preserve">2.1.  </w:t>
      </w:r>
      <w:r w:rsidR="00123193" w:rsidRPr="009703A1">
        <w:rPr>
          <w:rFonts w:ascii="Arial" w:eastAsia="Times New Roman" w:hAnsi="Arial" w:cs="Arial"/>
          <w:color w:val="000000" w:themeColor="text1"/>
          <w:sz w:val="24"/>
          <w:szCs w:val="24"/>
        </w:rPr>
        <w:t>Planning and Controlling</w:t>
      </w:r>
      <w:bookmarkEnd w:id="17"/>
      <w:bookmarkEnd w:id="18"/>
      <w:bookmarkEnd w:id="19"/>
      <w:bookmarkEnd w:id="20"/>
    </w:p>
    <w:p w14:paraId="634FF7E4" w14:textId="141A5DE7" w:rsidR="00123193" w:rsidRPr="009703A1" w:rsidRDefault="009703A1" w:rsidP="009703A1">
      <w:pPr>
        <w:pStyle w:val="Heading3"/>
        <w:spacing w:line="360" w:lineRule="auto"/>
        <w:rPr>
          <w:rStyle w:val="SubtleReference"/>
          <w:rFonts w:ascii="Arial" w:hAnsi="Arial" w:cs="Arial"/>
          <w:smallCaps w:val="0"/>
          <w:color w:val="000000" w:themeColor="text1"/>
        </w:rPr>
      </w:pPr>
      <w:bookmarkStart w:id="21" w:name="_Toc10637057"/>
      <w:bookmarkStart w:id="22" w:name="_Toc10637586"/>
      <w:bookmarkStart w:id="23" w:name="_Toc10677185"/>
      <w:bookmarkStart w:id="24" w:name="_Toc10678054"/>
      <w:r>
        <w:rPr>
          <w:rStyle w:val="SubtleReference"/>
          <w:rFonts w:ascii="Arial" w:hAnsi="Arial" w:cs="Arial"/>
          <w:color w:val="000000" w:themeColor="text1"/>
        </w:rPr>
        <w:t>2</w:t>
      </w:r>
      <w:r w:rsidR="00123193" w:rsidRPr="009703A1">
        <w:rPr>
          <w:rStyle w:val="SubtleReference"/>
          <w:rFonts w:ascii="Arial" w:hAnsi="Arial" w:cs="Arial"/>
          <w:color w:val="000000" w:themeColor="text1"/>
        </w:rPr>
        <w:t>.1.1</w:t>
      </w:r>
      <w:r>
        <w:rPr>
          <w:rStyle w:val="SubtleReference"/>
          <w:rFonts w:ascii="Arial" w:hAnsi="Arial" w:cs="Arial"/>
          <w:color w:val="000000" w:themeColor="text1"/>
        </w:rPr>
        <w:t>.</w:t>
      </w:r>
      <w:r w:rsidR="00123193" w:rsidRPr="009703A1">
        <w:rPr>
          <w:rStyle w:val="SubtleReference"/>
          <w:rFonts w:ascii="Arial" w:hAnsi="Arial" w:cs="Arial"/>
          <w:color w:val="000000" w:themeColor="text1"/>
        </w:rPr>
        <w:t xml:space="preserve"> Expand ‘USLP Refresh’</w:t>
      </w:r>
      <w:bookmarkEnd w:id="21"/>
      <w:bookmarkEnd w:id="22"/>
      <w:bookmarkEnd w:id="23"/>
      <w:bookmarkEnd w:id="24"/>
    </w:p>
    <w:p w14:paraId="0DE5CF68" w14:textId="77777777" w:rsidR="00123193" w:rsidRPr="00123193" w:rsidRDefault="00123193" w:rsidP="009703A1">
      <w:pPr>
        <w:spacing w:line="360" w:lineRule="auto"/>
        <w:rPr>
          <w:rFonts w:ascii="Arial" w:hAnsi="Arial" w:cs="Arial"/>
          <w:lang w:val="en-US"/>
        </w:rPr>
      </w:pPr>
      <w:commentRangeStart w:id="25"/>
      <w:r w:rsidRPr="00123193">
        <w:rPr>
          <w:rFonts w:ascii="Arial" w:hAnsi="Arial" w:cs="Arial"/>
          <w:lang w:val="en-US"/>
        </w:rPr>
        <w:t xml:space="preserve">Hollingworth and Valentine (2014) suggest that business strategy can only be effectively implemented through communication and “evaluation of feedback” (p.214). </w:t>
      </w:r>
      <w:commentRangeEnd w:id="25"/>
      <w:r w:rsidR="00801E7B">
        <w:rPr>
          <w:rStyle w:val="CommentReference"/>
        </w:rPr>
        <w:commentReference w:id="25"/>
      </w:r>
      <w:r w:rsidRPr="00123193">
        <w:rPr>
          <w:rFonts w:ascii="Arial" w:hAnsi="Arial" w:cs="Arial"/>
          <w:lang w:val="en-US"/>
        </w:rPr>
        <w:t xml:space="preserve">One solution is to expand the current ‘USLP Refresh’ program to provide an ongoing liaison for every brand, the focus of this being to direct assimilation of the USLP into each specific operating market. Evaluating the concerns and efforts of </w:t>
      </w:r>
      <w:r w:rsidRPr="00123193">
        <w:rPr>
          <w:rFonts w:ascii="Arial" w:hAnsi="Arial" w:cs="Arial"/>
          <w:lang w:val="en-US"/>
        </w:rPr>
        <w:lastRenderedPageBreak/>
        <w:t xml:space="preserve">each brand- building on the CB4L workshops (Bartlett, 2016), detailed planning can be undertaken to achieve positive results. </w:t>
      </w:r>
      <w:commentRangeStart w:id="26"/>
      <w:r w:rsidRPr="00123193">
        <w:rPr>
          <w:rFonts w:ascii="Arial" w:hAnsi="Arial" w:cs="Arial"/>
          <w:lang w:val="en-US"/>
        </w:rPr>
        <w:t xml:space="preserve">Further, the consistency in simply widening an existing program will serve well in limiting further disruptive change. </w:t>
      </w:r>
      <w:commentRangeEnd w:id="26"/>
      <w:r w:rsidR="00801E7B">
        <w:rPr>
          <w:rStyle w:val="CommentReference"/>
        </w:rPr>
        <w:commentReference w:id="26"/>
      </w:r>
    </w:p>
    <w:p w14:paraId="445279A2" w14:textId="77777777" w:rsidR="00123193" w:rsidRPr="00123193" w:rsidRDefault="00123193" w:rsidP="009703A1">
      <w:pPr>
        <w:spacing w:line="360" w:lineRule="auto"/>
        <w:ind w:firstLine="720"/>
        <w:rPr>
          <w:rFonts w:ascii="Arial" w:hAnsi="Arial" w:cs="Arial"/>
          <w:lang w:val="en-US"/>
        </w:rPr>
      </w:pPr>
      <w:commentRangeStart w:id="27"/>
      <w:r w:rsidRPr="00123193">
        <w:rPr>
          <w:rFonts w:ascii="Arial" w:hAnsi="Arial" w:cs="Arial"/>
          <w:lang w:val="en-US"/>
        </w:rPr>
        <w:t>However, this proposal does not reevaluate the goal itself to address the attainability issue, simply deepens its connections to middle level management. This therefore may not address the root cause of the unattainability issue simply trying to lessen symptoms. Further, in order for success to be noted with this solution, significant resources need to be funneled towards development of ‘USLP Refresh’ which will detract from initial profit margins.</w:t>
      </w:r>
      <w:commentRangeEnd w:id="27"/>
      <w:r w:rsidR="00801E7B">
        <w:rPr>
          <w:rStyle w:val="CommentReference"/>
        </w:rPr>
        <w:commentReference w:id="27"/>
      </w:r>
    </w:p>
    <w:p w14:paraId="2B11262D" w14:textId="77777777" w:rsidR="00123193" w:rsidRPr="00123193" w:rsidRDefault="00123193" w:rsidP="009703A1">
      <w:pPr>
        <w:spacing w:line="360" w:lineRule="auto"/>
        <w:rPr>
          <w:rFonts w:ascii="Arial" w:eastAsia="Times New Roman" w:hAnsi="Arial" w:cs="Arial"/>
        </w:rPr>
      </w:pPr>
    </w:p>
    <w:p w14:paraId="4BF25C85" w14:textId="5888584B" w:rsidR="00123193" w:rsidRPr="00123193" w:rsidRDefault="009703A1" w:rsidP="009703A1">
      <w:pPr>
        <w:pStyle w:val="Heading3"/>
        <w:spacing w:line="360" w:lineRule="auto"/>
        <w:rPr>
          <w:rStyle w:val="SubtleReference"/>
          <w:rFonts w:ascii="Arial" w:hAnsi="Arial" w:cs="Arial"/>
          <w:smallCaps w:val="0"/>
        </w:rPr>
      </w:pPr>
      <w:bookmarkStart w:id="28" w:name="_Toc10637058"/>
      <w:bookmarkStart w:id="29" w:name="_Toc10637587"/>
      <w:bookmarkStart w:id="30" w:name="_Toc10677186"/>
      <w:bookmarkStart w:id="31" w:name="_Toc10678055"/>
      <w:r>
        <w:rPr>
          <w:rStyle w:val="SubtleReference"/>
          <w:rFonts w:ascii="Arial" w:hAnsi="Arial" w:cs="Arial"/>
        </w:rPr>
        <w:t>2.1</w:t>
      </w:r>
      <w:r w:rsidR="00123193" w:rsidRPr="00123193">
        <w:rPr>
          <w:rStyle w:val="SubtleReference"/>
          <w:rFonts w:ascii="Arial" w:hAnsi="Arial" w:cs="Arial"/>
        </w:rPr>
        <w:t>.2</w:t>
      </w:r>
      <w:r>
        <w:rPr>
          <w:rStyle w:val="SubtleReference"/>
          <w:rFonts w:ascii="Arial" w:hAnsi="Arial" w:cs="Arial"/>
        </w:rPr>
        <w:t>.</w:t>
      </w:r>
      <w:r w:rsidR="00123193" w:rsidRPr="00123193">
        <w:rPr>
          <w:rStyle w:val="SubtleReference"/>
          <w:rFonts w:ascii="Arial" w:hAnsi="Arial" w:cs="Arial"/>
        </w:rPr>
        <w:t xml:space="preserve"> Reform the USLP</w:t>
      </w:r>
      <w:bookmarkEnd w:id="28"/>
      <w:bookmarkEnd w:id="29"/>
      <w:bookmarkEnd w:id="30"/>
      <w:bookmarkEnd w:id="31"/>
    </w:p>
    <w:p w14:paraId="2BD441CB" w14:textId="77777777" w:rsidR="00123193" w:rsidRPr="00123193" w:rsidRDefault="00123193" w:rsidP="009703A1">
      <w:pPr>
        <w:spacing w:line="360" w:lineRule="auto"/>
        <w:rPr>
          <w:rFonts w:ascii="Arial" w:eastAsia="Times New Roman" w:hAnsi="Arial" w:cs="Arial"/>
          <w:color w:val="000000" w:themeColor="text1"/>
        </w:rPr>
      </w:pPr>
      <w:proofErr w:type="spellStart"/>
      <w:r w:rsidRPr="00123193">
        <w:rPr>
          <w:rFonts w:ascii="Arial" w:eastAsia="Times New Roman" w:hAnsi="Arial" w:cs="Arial"/>
          <w:color w:val="000000" w:themeColor="text1"/>
        </w:rPr>
        <w:t>Dorobantu</w:t>
      </w:r>
      <w:proofErr w:type="spellEnd"/>
      <w:r w:rsidRPr="00123193">
        <w:rPr>
          <w:rFonts w:ascii="Arial" w:eastAsia="Times New Roman" w:hAnsi="Arial" w:cs="Arial"/>
          <w:color w:val="000000" w:themeColor="text1"/>
        </w:rPr>
        <w:t xml:space="preserve">, Kaul and </w:t>
      </w:r>
      <w:proofErr w:type="spellStart"/>
      <w:r w:rsidRPr="00123193">
        <w:rPr>
          <w:rFonts w:ascii="Arial" w:eastAsia="Times New Roman" w:hAnsi="Arial" w:cs="Arial"/>
          <w:color w:val="000000" w:themeColor="text1"/>
        </w:rPr>
        <w:t>Zelner</w:t>
      </w:r>
      <w:proofErr w:type="spellEnd"/>
      <w:r w:rsidRPr="00123193">
        <w:rPr>
          <w:rFonts w:ascii="Arial" w:eastAsia="Times New Roman" w:hAnsi="Arial" w:cs="Arial"/>
          <w:color w:val="000000" w:themeColor="text1"/>
        </w:rPr>
        <w:t xml:space="preserve"> (2016) assert that faced with weak institutional policy, review must be undertaken to adapt strategy to meet commitments. </w:t>
      </w:r>
      <w:commentRangeStart w:id="32"/>
      <w:r w:rsidRPr="00123193">
        <w:rPr>
          <w:rFonts w:ascii="Arial" w:eastAsia="Times New Roman" w:hAnsi="Arial" w:cs="Arial"/>
          <w:color w:val="000000" w:themeColor="text1"/>
        </w:rPr>
        <w:t>This review is what Unilever needs to undertake to reassess USLP feasibility.</w:t>
      </w:r>
      <w:commentRangeEnd w:id="32"/>
      <w:r w:rsidR="00C0053B">
        <w:rPr>
          <w:rStyle w:val="CommentReference"/>
        </w:rPr>
        <w:commentReference w:id="32"/>
      </w:r>
    </w:p>
    <w:p w14:paraId="08ECDCAB" w14:textId="77777777" w:rsidR="00123193" w:rsidRPr="00123193" w:rsidRDefault="00123193" w:rsidP="009703A1">
      <w:pPr>
        <w:spacing w:line="360" w:lineRule="auto"/>
        <w:ind w:firstLine="720"/>
        <w:rPr>
          <w:rFonts w:ascii="Arial" w:eastAsia="Times New Roman" w:hAnsi="Arial" w:cs="Arial"/>
          <w:color w:val="000000" w:themeColor="text1"/>
        </w:rPr>
      </w:pPr>
      <w:commentRangeStart w:id="33"/>
      <w:r w:rsidRPr="00123193">
        <w:rPr>
          <w:rFonts w:ascii="Arial" w:eastAsia="Times New Roman" w:hAnsi="Arial" w:cs="Arial"/>
          <w:color w:val="000000" w:themeColor="text1"/>
        </w:rPr>
        <w:t>The advantage for Unilever in conducting this review, and, potentially conceding in some areas of significance (</w:t>
      </w:r>
      <w:proofErr w:type="spellStart"/>
      <w:r w:rsidRPr="00123193">
        <w:rPr>
          <w:rFonts w:ascii="Arial" w:eastAsia="Times New Roman" w:hAnsi="Arial" w:cs="Arial"/>
          <w:color w:val="000000" w:themeColor="text1"/>
        </w:rPr>
        <w:t>eg.</w:t>
      </w:r>
      <w:proofErr w:type="spellEnd"/>
      <w:r w:rsidRPr="00123193">
        <w:rPr>
          <w:rFonts w:ascii="Arial" w:eastAsia="Times New Roman" w:hAnsi="Arial" w:cs="Arial"/>
          <w:color w:val="000000" w:themeColor="text1"/>
        </w:rPr>
        <w:t xml:space="preserve"> the reduction of GHG emissions) (Bartlett, 2016), that profitability should be sacrificed for social ideals to be achieved, is in demonstrating to both internal and external stakeholders Unilever’s commitment and responsiveness to company position. This elicits support for the ULE despite areas of weakened market performance as it demonstrates commitment to goal driven reform. Further, it allows for Unilever to reposition its goals in an achievable framework for future positive outcomes.</w:t>
      </w:r>
      <w:commentRangeEnd w:id="33"/>
      <w:r w:rsidR="00C0053B">
        <w:rPr>
          <w:rStyle w:val="CommentReference"/>
        </w:rPr>
        <w:commentReference w:id="33"/>
      </w:r>
    </w:p>
    <w:p w14:paraId="01DA5063" w14:textId="77777777" w:rsidR="00123193" w:rsidRPr="00123193" w:rsidRDefault="00123193" w:rsidP="009703A1">
      <w:pPr>
        <w:spacing w:line="360" w:lineRule="auto"/>
        <w:ind w:firstLine="720"/>
        <w:rPr>
          <w:rFonts w:ascii="Arial" w:eastAsia="Times New Roman" w:hAnsi="Arial" w:cs="Arial"/>
          <w:color w:val="000000" w:themeColor="text1"/>
        </w:rPr>
      </w:pPr>
      <w:commentRangeStart w:id="34"/>
      <w:r w:rsidRPr="00123193">
        <w:rPr>
          <w:rFonts w:ascii="Arial" w:eastAsia="Times New Roman" w:hAnsi="Arial" w:cs="Arial"/>
          <w:color w:val="000000" w:themeColor="text1"/>
        </w:rPr>
        <w:t>However, for Unilever to recognise its shortcomings and reframe its goals may itself be unattainable as potentially requiring sacrificing either environmental or financial commitments, Unilever’s public image, if it chose to sacrifice environmental goals may face negative public backlash, while sacrificing potential financial progress may see intervention from key stakeholders.</w:t>
      </w:r>
      <w:commentRangeEnd w:id="34"/>
      <w:r w:rsidR="00C0053B">
        <w:rPr>
          <w:rStyle w:val="CommentReference"/>
        </w:rPr>
        <w:commentReference w:id="34"/>
      </w:r>
    </w:p>
    <w:p w14:paraId="2F4A8549" w14:textId="77777777" w:rsidR="00123193" w:rsidRPr="00123193" w:rsidRDefault="00123193" w:rsidP="009703A1">
      <w:pPr>
        <w:spacing w:line="360" w:lineRule="auto"/>
        <w:rPr>
          <w:rFonts w:ascii="Arial" w:eastAsia="Times New Roman" w:hAnsi="Arial" w:cs="Arial"/>
          <w:color w:val="000000" w:themeColor="text1"/>
        </w:rPr>
      </w:pPr>
      <w:r w:rsidRPr="00123193">
        <w:rPr>
          <w:rFonts w:ascii="Arial" w:eastAsia="Times New Roman" w:hAnsi="Arial" w:cs="Arial"/>
          <w:color w:val="000000" w:themeColor="text1"/>
        </w:rPr>
        <w:t xml:space="preserve"> </w:t>
      </w:r>
    </w:p>
    <w:p w14:paraId="58E81883" w14:textId="34D3E2BE" w:rsidR="00123193" w:rsidRPr="00123193" w:rsidRDefault="009703A1" w:rsidP="009703A1">
      <w:pPr>
        <w:pStyle w:val="Heading3"/>
        <w:spacing w:line="360" w:lineRule="auto"/>
        <w:rPr>
          <w:rStyle w:val="SubtleReference"/>
          <w:rFonts w:ascii="Arial" w:hAnsi="Arial" w:cs="Arial"/>
          <w:smallCaps w:val="0"/>
        </w:rPr>
      </w:pPr>
      <w:bookmarkStart w:id="35" w:name="_Toc10637059"/>
      <w:bookmarkStart w:id="36" w:name="_Toc10637588"/>
      <w:bookmarkStart w:id="37" w:name="_Toc10677187"/>
      <w:bookmarkStart w:id="38" w:name="_Toc10678056"/>
      <w:r>
        <w:rPr>
          <w:rStyle w:val="SubtleReference"/>
          <w:rFonts w:ascii="Arial" w:hAnsi="Arial" w:cs="Arial"/>
        </w:rPr>
        <w:t>2</w:t>
      </w:r>
      <w:r w:rsidR="00123193" w:rsidRPr="00123193">
        <w:rPr>
          <w:rStyle w:val="SubtleReference"/>
          <w:rFonts w:ascii="Arial" w:hAnsi="Arial" w:cs="Arial"/>
        </w:rPr>
        <w:t>.1.3</w:t>
      </w:r>
      <w:r>
        <w:rPr>
          <w:rStyle w:val="SubtleReference"/>
          <w:rFonts w:ascii="Arial" w:hAnsi="Arial" w:cs="Arial"/>
        </w:rPr>
        <w:t>.</w:t>
      </w:r>
      <w:r w:rsidR="00123193" w:rsidRPr="00123193">
        <w:rPr>
          <w:rStyle w:val="SubtleReference"/>
          <w:rFonts w:ascii="Arial" w:hAnsi="Arial" w:cs="Arial"/>
        </w:rPr>
        <w:t xml:space="preserve"> Implement a policy of sustainability reporting</w:t>
      </w:r>
      <w:bookmarkEnd w:id="35"/>
      <w:bookmarkEnd w:id="36"/>
      <w:bookmarkEnd w:id="37"/>
      <w:bookmarkEnd w:id="38"/>
    </w:p>
    <w:p w14:paraId="5B014602" w14:textId="77777777" w:rsidR="00123193" w:rsidRPr="00123193" w:rsidRDefault="00123193" w:rsidP="009703A1">
      <w:pPr>
        <w:spacing w:line="360" w:lineRule="auto"/>
        <w:rPr>
          <w:rFonts w:ascii="Arial" w:hAnsi="Arial" w:cs="Arial"/>
          <w:lang w:val="en-US"/>
        </w:rPr>
      </w:pPr>
      <w:commentRangeStart w:id="39"/>
      <w:r w:rsidRPr="00123193">
        <w:rPr>
          <w:rFonts w:ascii="Arial" w:hAnsi="Arial" w:cs="Arial"/>
          <w:bCs/>
          <w:lang w:val="en-US"/>
        </w:rPr>
        <w:t xml:space="preserve">Implement a policy of monthly USLP and profitability reporting by each brand within the Unilever group. </w:t>
      </w:r>
      <w:commentRangeEnd w:id="39"/>
      <w:r w:rsidR="00C0053B">
        <w:rPr>
          <w:rStyle w:val="CommentReference"/>
        </w:rPr>
        <w:commentReference w:id="39"/>
      </w:r>
      <w:commentRangeStart w:id="40"/>
      <w:r w:rsidRPr="00123193">
        <w:rPr>
          <w:rFonts w:ascii="Arial" w:hAnsi="Arial" w:cs="Arial"/>
          <w:bCs/>
          <w:lang w:val="en-US"/>
        </w:rPr>
        <w:t>T</w:t>
      </w:r>
      <w:r w:rsidRPr="00123193">
        <w:rPr>
          <w:rFonts w:ascii="Arial" w:hAnsi="Arial" w:cs="Arial"/>
          <w:lang w:val="en-US"/>
        </w:rPr>
        <w:t xml:space="preserve">his simultaneous interaction between monthly profit and sustainability achievement, will cohesively examine brand performance on both platforms. </w:t>
      </w:r>
      <w:commentRangeEnd w:id="40"/>
      <w:r w:rsidR="003806A7">
        <w:rPr>
          <w:rStyle w:val="CommentReference"/>
        </w:rPr>
        <w:commentReference w:id="40"/>
      </w:r>
      <w:commentRangeStart w:id="41"/>
      <w:r w:rsidRPr="00123193">
        <w:rPr>
          <w:rFonts w:ascii="Arial" w:hAnsi="Arial" w:cs="Arial"/>
          <w:lang w:val="en-US"/>
        </w:rPr>
        <w:t>Co</w:t>
      </w:r>
      <w:r w:rsidRPr="00123193">
        <w:rPr>
          <w:rFonts w:ascii="Arial" w:hAnsi="Arial" w:cs="Arial"/>
          <w:bCs/>
        </w:rPr>
        <w:t>ş</w:t>
      </w:r>
      <w:proofErr w:type="spellStart"/>
      <w:r w:rsidRPr="00123193">
        <w:rPr>
          <w:rFonts w:ascii="Arial" w:hAnsi="Arial" w:cs="Arial"/>
          <w:lang w:val="en-US"/>
        </w:rPr>
        <w:t>kun</w:t>
      </w:r>
      <w:proofErr w:type="spellEnd"/>
      <w:r w:rsidRPr="00123193">
        <w:rPr>
          <w:rFonts w:ascii="Arial" w:hAnsi="Arial" w:cs="Arial"/>
          <w:lang w:val="en-US"/>
        </w:rPr>
        <w:t xml:space="preserve">-Arslan and </w:t>
      </w:r>
      <w:proofErr w:type="spellStart"/>
      <w:r w:rsidRPr="00123193">
        <w:rPr>
          <w:rFonts w:ascii="Arial" w:hAnsi="Arial" w:cs="Arial"/>
          <w:lang w:val="en-US"/>
        </w:rPr>
        <w:t>Kisacik</w:t>
      </w:r>
      <w:proofErr w:type="spellEnd"/>
      <w:r w:rsidRPr="00123193">
        <w:rPr>
          <w:rFonts w:ascii="Arial" w:hAnsi="Arial" w:cs="Arial"/>
          <w:lang w:val="en-US"/>
        </w:rPr>
        <w:t xml:space="preserve"> (2017) suggest that incorporating sustainability </w:t>
      </w:r>
      <w:r w:rsidRPr="00123193">
        <w:rPr>
          <w:rFonts w:ascii="Arial" w:hAnsi="Arial" w:cs="Arial"/>
          <w:lang w:val="en-US"/>
        </w:rPr>
        <w:lastRenderedPageBreak/>
        <w:t xml:space="preserve">accounting into the reporting process allows stakeholders to obtain a more developed view about company position. </w:t>
      </w:r>
      <w:commentRangeEnd w:id="41"/>
      <w:r w:rsidR="003806A7">
        <w:rPr>
          <w:rStyle w:val="CommentReference"/>
        </w:rPr>
        <w:commentReference w:id="41"/>
      </w:r>
      <w:commentRangeStart w:id="42"/>
      <w:r w:rsidRPr="00123193">
        <w:rPr>
          <w:rFonts w:ascii="Arial" w:hAnsi="Arial" w:cs="Arial"/>
          <w:lang w:val="en-US"/>
        </w:rPr>
        <w:t>Through the recognition that corporate strategy is two-tiered with both financial and social impact, it can be concluded that two-tiered reporting is necessary to effectively evaluate performance, shaping the value of the firm (Le, 2018)</w:t>
      </w:r>
      <w:commentRangeEnd w:id="42"/>
      <w:r w:rsidR="003806A7">
        <w:rPr>
          <w:rStyle w:val="CommentReference"/>
        </w:rPr>
        <w:commentReference w:id="42"/>
      </w:r>
      <w:r w:rsidRPr="00123193">
        <w:rPr>
          <w:rFonts w:ascii="Arial" w:hAnsi="Arial" w:cs="Arial"/>
          <w:lang w:val="en-US"/>
        </w:rPr>
        <w:t xml:space="preserve">. </w:t>
      </w:r>
      <w:commentRangeStart w:id="43"/>
      <w:r w:rsidRPr="00123193">
        <w:rPr>
          <w:rFonts w:ascii="Arial" w:hAnsi="Arial" w:cs="Arial"/>
          <w:lang w:val="en-US"/>
        </w:rPr>
        <w:t>Further, where individual brands are reporting on both sustainability and profitability, brands that are low performers can be targeted and new managers brought in to achieve the desired outcomes.</w:t>
      </w:r>
      <w:commentRangeEnd w:id="43"/>
      <w:r w:rsidR="003806A7">
        <w:rPr>
          <w:rStyle w:val="CommentReference"/>
        </w:rPr>
        <w:commentReference w:id="43"/>
      </w:r>
    </w:p>
    <w:p w14:paraId="5AE7B48F" w14:textId="77777777" w:rsidR="00123193" w:rsidRPr="00123193" w:rsidRDefault="00123193" w:rsidP="009703A1">
      <w:pPr>
        <w:spacing w:line="360" w:lineRule="auto"/>
        <w:rPr>
          <w:rFonts w:ascii="Arial" w:hAnsi="Arial" w:cs="Arial"/>
          <w:b/>
          <w:i/>
          <w:lang w:val="en-US"/>
        </w:rPr>
      </w:pPr>
      <w:r w:rsidRPr="00123193">
        <w:rPr>
          <w:rFonts w:ascii="Arial" w:hAnsi="Arial" w:cs="Arial"/>
          <w:lang w:val="en-US"/>
        </w:rPr>
        <w:tab/>
      </w:r>
      <w:commentRangeStart w:id="44"/>
      <w:r w:rsidRPr="00123193">
        <w:rPr>
          <w:rFonts w:ascii="Arial" w:hAnsi="Arial" w:cs="Arial"/>
          <w:lang w:val="en-US"/>
        </w:rPr>
        <w:t xml:space="preserve">However, if the corporate goal is ultimately unattainable it does not directly reform the USLP, simply delivers more rounded evaluation of the unattainable nature of the goal. </w:t>
      </w:r>
      <w:commentRangeEnd w:id="44"/>
      <w:r w:rsidR="007C4102">
        <w:rPr>
          <w:rStyle w:val="CommentReference"/>
        </w:rPr>
        <w:commentReference w:id="44"/>
      </w:r>
    </w:p>
    <w:p w14:paraId="3C17DC5C" w14:textId="7E31B90D" w:rsidR="00123193" w:rsidRPr="009703A1" w:rsidRDefault="009703A1" w:rsidP="009703A1">
      <w:pPr>
        <w:pStyle w:val="Heading1"/>
        <w:spacing w:line="360" w:lineRule="auto"/>
        <w:rPr>
          <w:rStyle w:val="Strong"/>
          <w:rFonts w:ascii="Arial" w:hAnsi="Arial" w:cs="Arial"/>
          <w:color w:val="000000" w:themeColor="text1"/>
          <w:sz w:val="24"/>
          <w:szCs w:val="24"/>
        </w:rPr>
      </w:pPr>
      <w:bookmarkStart w:id="45" w:name="_Toc10677196"/>
      <w:bookmarkStart w:id="46" w:name="_Toc10678065"/>
      <w:r>
        <w:rPr>
          <w:rStyle w:val="Strong"/>
          <w:rFonts w:ascii="Arial" w:hAnsi="Arial" w:cs="Arial"/>
          <w:color w:val="000000" w:themeColor="text1"/>
          <w:sz w:val="24"/>
          <w:szCs w:val="24"/>
        </w:rPr>
        <w:t xml:space="preserve">3.  </w:t>
      </w:r>
      <w:r w:rsidR="00123193" w:rsidRPr="009703A1">
        <w:rPr>
          <w:rStyle w:val="Strong"/>
          <w:rFonts w:ascii="Arial" w:hAnsi="Arial" w:cs="Arial"/>
          <w:color w:val="000000" w:themeColor="text1"/>
          <w:sz w:val="24"/>
          <w:szCs w:val="24"/>
        </w:rPr>
        <w:t>Recommendations</w:t>
      </w:r>
      <w:bookmarkEnd w:id="45"/>
      <w:bookmarkEnd w:id="46"/>
      <w:r w:rsidR="00123193" w:rsidRPr="009703A1">
        <w:rPr>
          <w:rStyle w:val="Strong"/>
          <w:rFonts w:ascii="Arial" w:hAnsi="Arial" w:cs="Arial"/>
          <w:color w:val="000000" w:themeColor="text1"/>
          <w:sz w:val="24"/>
          <w:szCs w:val="24"/>
        </w:rPr>
        <w:t xml:space="preserve"> </w:t>
      </w:r>
    </w:p>
    <w:p w14:paraId="7A6D8A76" w14:textId="1366FF4B" w:rsidR="00123193" w:rsidRPr="009703A1" w:rsidRDefault="009703A1" w:rsidP="009703A1">
      <w:pPr>
        <w:pStyle w:val="Heading2"/>
        <w:spacing w:line="360" w:lineRule="auto"/>
        <w:rPr>
          <w:rStyle w:val="Strong"/>
          <w:rFonts w:ascii="Arial" w:hAnsi="Arial" w:cs="Arial"/>
          <w:b w:val="0"/>
          <w:bCs w:val="0"/>
          <w:color w:val="000000" w:themeColor="text1"/>
          <w:sz w:val="24"/>
          <w:szCs w:val="24"/>
        </w:rPr>
      </w:pPr>
      <w:bookmarkStart w:id="47" w:name="_Toc10677197"/>
      <w:bookmarkStart w:id="48" w:name="_Toc10678066"/>
      <w:r>
        <w:rPr>
          <w:rStyle w:val="Strong"/>
          <w:rFonts w:ascii="Arial" w:hAnsi="Arial" w:cs="Arial"/>
          <w:b w:val="0"/>
          <w:bCs w:val="0"/>
          <w:color w:val="000000" w:themeColor="text1"/>
          <w:sz w:val="24"/>
          <w:szCs w:val="24"/>
        </w:rPr>
        <w:t xml:space="preserve">3.1.  </w:t>
      </w:r>
      <w:r w:rsidR="00123193" w:rsidRPr="009703A1">
        <w:rPr>
          <w:rStyle w:val="Strong"/>
          <w:rFonts w:ascii="Arial" w:hAnsi="Arial" w:cs="Arial"/>
          <w:b w:val="0"/>
          <w:bCs w:val="0"/>
          <w:color w:val="000000" w:themeColor="text1"/>
          <w:sz w:val="24"/>
          <w:szCs w:val="24"/>
        </w:rPr>
        <w:t>Planning and controlling</w:t>
      </w:r>
      <w:bookmarkEnd w:id="47"/>
      <w:bookmarkEnd w:id="48"/>
    </w:p>
    <w:p w14:paraId="5765D74A" w14:textId="77777777" w:rsidR="00123193" w:rsidRPr="00123193" w:rsidRDefault="00123193" w:rsidP="009703A1">
      <w:pPr>
        <w:spacing w:line="360" w:lineRule="auto"/>
        <w:jc w:val="both"/>
        <w:rPr>
          <w:rStyle w:val="Strong"/>
          <w:rFonts w:ascii="Arial" w:hAnsi="Arial" w:cs="Arial"/>
          <w:b w:val="0"/>
          <w:bCs w:val="0"/>
        </w:rPr>
      </w:pPr>
      <w:r w:rsidRPr="00123193">
        <w:rPr>
          <w:rStyle w:val="Strong"/>
          <w:rFonts w:ascii="Arial" w:hAnsi="Arial" w:cs="Arial"/>
          <w:b w:val="0"/>
          <w:bCs w:val="0"/>
        </w:rPr>
        <w:t xml:space="preserve">The recommendation being put fourth is to </w:t>
      </w:r>
      <w:commentRangeStart w:id="49"/>
      <w:r w:rsidRPr="00123193">
        <w:rPr>
          <w:rStyle w:val="Strong"/>
          <w:rFonts w:ascii="Arial" w:hAnsi="Arial" w:cs="Arial"/>
          <w:b w:val="0"/>
          <w:bCs w:val="0"/>
        </w:rPr>
        <w:t xml:space="preserve">expand ‘USLP Refresh’ </w:t>
      </w:r>
      <w:commentRangeEnd w:id="49"/>
      <w:r w:rsidR="007C4102">
        <w:rPr>
          <w:rStyle w:val="CommentReference"/>
        </w:rPr>
        <w:commentReference w:id="49"/>
      </w:r>
      <w:r w:rsidRPr="00123193">
        <w:rPr>
          <w:rStyle w:val="Strong"/>
          <w:rFonts w:ascii="Arial" w:hAnsi="Arial" w:cs="Arial"/>
          <w:b w:val="0"/>
          <w:bCs w:val="0"/>
        </w:rPr>
        <w:t xml:space="preserve">strengthening the relationship between corporate and individual brand strategy. </w:t>
      </w:r>
      <w:commentRangeStart w:id="50"/>
      <w:r w:rsidRPr="00123193">
        <w:rPr>
          <w:rStyle w:val="Strong"/>
          <w:rFonts w:ascii="Arial" w:hAnsi="Arial" w:cs="Arial"/>
          <w:b w:val="0"/>
          <w:bCs w:val="0"/>
        </w:rPr>
        <w:t>The theoretical drive suggesting this to be the ideal solution is that it will allow for specific brands to coordinate corporate goals, defined by the USLP, within their specific operating environment, making it attainable at an operational level (Williams et al., 2017).</w:t>
      </w:r>
      <w:commentRangeEnd w:id="50"/>
      <w:r w:rsidR="007C4102">
        <w:rPr>
          <w:rStyle w:val="CommentReference"/>
        </w:rPr>
        <w:commentReference w:id="50"/>
      </w:r>
    </w:p>
    <w:p w14:paraId="790106A0" w14:textId="77777777" w:rsidR="00123193" w:rsidRPr="00123193" w:rsidRDefault="00123193" w:rsidP="009703A1">
      <w:pPr>
        <w:spacing w:line="360" w:lineRule="auto"/>
        <w:jc w:val="both"/>
        <w:rPr>
          <w:rStyle w:val="Strong"/>
          <w:rFonts w:ascii="Arial" w:hAnsi="Arial" w:cs="Arial"/>
          <w:b w:val="0"/>
          <w:bCs w:val="0"/>
        </w:rPr>
      </w:pPr>
      <w:r w:rsidRPr="00123193">
        <w:rPr>
          <w:rStyle w:val="Strong"/>
          <w:rFonts w:ascii="Arial" w:hAnsi="Arial" w:cs="Arial"/>
          <w:b w:val="0"/>
          <w:bCs w:val="0"/>
        </w:rPr>
        <w:tab/>
        <w:t xml:space="preserve">Whilst a policy of sustainability reporting may be beneficial in providing deeper analysis of USLP outcomes, it will not address the root attainability issue, simply analysing conditions more closely. Although going forward this analysis may be desired to reform and control strategy, it is not the primary recommendation being made. </w:t>
      </w:r>
      <w:commentRangeStart w:id="51"/>
      <w:r w:rsidRPr="00123193">
        <w:rPr>
          <w:rStyle w:val="Strong"/>
          <w:rFonts w:ascii="Arial" w:hAnsi="Arial" w:cs="Arial"/>
          <w:b w:val="0"/>
          <w:bCs w:val="0"/>
        </w:rPr>
        <w:t>As an initial step, expanding ‘USLP Refresh’ is also recommended above an entire overhaul of strategy as changing direction at such as early stage in the USLP’s implementation would cause significant disruption which should not be undertaken unless deemed the only applicable course of action.</w:t>
      </w:r>
      <w:commentRangeEnd w:id="51"/>
      <w:r w:rsidR="007C4102">
        <w:rPr>
          <w:rStyle w:val="CommentReference"/>
        </w:rPr>
        <w:commentReference w:id="51"/>
      </w:r>
    </w:p>
    <w:p w14:paraId="376812AD" w14:textId="77777777" w:rsidR="00123193" w:rsidRPr="00123193" w:rsidRDefault="00123193" w:rsidP="009703A1">
      <w:pPr>
        <w:spacing w:line="360" w:lineRule="auto"/>
        <w:jc w:val="both"/>
        <w:rPr>
          <w:rStyle w:val="Strong"/>
          <w:rFonts w:ascii="Arial" w:hAnsi="Arial" w:cs="Arial"/>
          <w:b w:val="0"/>
          <w:bCs w:val="0"/>
        </w:rPr>
      </w:pPr>
      <w:r w:rsidRPr="00123193">
        <w:rPr>
          <w:rStyle w:val="Strong"/>
          <w:rFonts w:ascii="Arial" w:hAnsi="Arial" w:cs="Arial"/>
          <w:b w:val="0"/>
          <w:bCs w:val="0"/>
        </w:rPr>
        <w:tab/>
      </w:r>
      <w:commentRangeStart w:id="52"/>
      <w:r w:rsidRPr="00123193">
        <w:rPr>
          <w:rStyle w:val="Strong"/>
          <w:rFonts w:ascii="Arial" w:hAnsi="Arial" w:cs="Arial"/>
          <w:b w:val="0"/>
          <w:bCs w:val="0"/>
        </w:rPr>
        <w:t xml:space="preserve">Therefore, the recommendation of this report is that ‘USLP Refresh’ be expanded to provide each brand a liaison to effectively coordinate the implementation of the USLP on an operational level. </w:t>
      </w:r>
      <w:commentRangeEnd w:id="52"/>
      <w:r w:rsidR="007C4102">
        <w:rPr>
          <w:rStyle w:val="CommentReference"/>
        </w:rPr>
        <w:commentReference w:id="52"/>
      </w:r>
    </w:p>
    <w:p w14:paraId="641C861D" w14:textId="77777777" w:rsidR="00123193" w:rsidRPr="00123193" w:rsidRDefault="00123193" w:rsidP="009703A1">
      <w:pPr>
        <w:spacing w:line="360" w:lineRule="auto"/>
        <w:ind w:left="720" w:hanging="720"/>
        <w:rPr>
          <w:rFonts w:ascii="Arial" w:eastAsia="Times New Roman" w:hAnsi="Arial" w:cs="Arial"/>
          <w:color w:val="000000"/>
        </w:rPr>
      </w:pPr>
    </w:p>
    <w:p w14:paraId="260D3B84" w14:textId="77777777" w:rsidR="00123193" w:rsidRPr="00123193" w:rsidRDefault="00123193" w:rsidP="009703A1">
      <w:pPr>
        <w:spacing w:line="360" w:lineRule="auto"/>
        <w:ind w:left="720" w:hanging="720"/>
        <w:rPr>
          <w:rFonts w:ascii="Arial" w:eastAsia="Times New Roman" w:hAnsi="Arial" w:cs="Arial"/>
          <w:color w:val="000000"/>
        </w:rPr>
      </w:pPr>
    </w:p>
    <w:p w14:paraId="75A7C6E4" w14:textId="77777777" w:rsidR="00123193" w:rsidRPr="00123193" w:rsidRDefault="00123193" w:rsidP="009703A1">
      <w:pPr>
        <w:spacing w:line="360" w:lineRule="auto"/>
        <w:ind w:left="720" w:hanging="720"/>
        <w:rPr>
          <w:rFonts w:ascii="Arial" w:eastAsia="Times New Roman" w:hAnsi="Arial" w:cs="Arial"/>
          <w:color w:val="000000"/>
        </w:rPr>
      </w:pPr>
    </w:p>
    <w:p w14:paraId="51682E54" w14:textId="77777777" w:rsidR="00123193" w:rsidRPr="00123193" w:rsidRDefault="00123193" w:rsidP="009703A1">
      <w:pPr>
        <w:spacing w:line="360" w:lineRule="auto"/>
        <w:rPr>
          <w:rFonts w:ascii="Arial" w:eastAsia="Times New Roman" w:hAnsi="Arial" w:cs="Arial"/>
          <w:color w:val="000000"/>
        </w:rPr>
      </w:pPr>
      <w:r w:rsidRPr="00123193">
        <w:rPr>
          <w:rFonts w:ascii="Arial" w:eastAsia="Times New Roman" w:hAnsi="Arial" w:cs="Arial"/>
          <w:color w:val="000000"/>
        </w:rPr>
        <w:br w:type="page"/>
      </w:r>
    </w:p>
    <w:p w14:paraId="74586F9E" w14:textId="6F274AA9" w:rsidR="00123193" w:rsidRPr="009703A1" w:rsidRDefault="00123193" w:rsidP="009703A1">
      <w:pPr>
        <w:spacing w:line="360" w:lineRule="auto"/>
        <w:ind w:left="720" w:hanging="720"/>
        <w:rPr>
          <w:rFonts w:ascii="Arial" w:eastAsia="Times New Roman" w:hAnsi="Arial" w:cs="Arial"/>
          <w:b/>
          <w:bCs/>
          <w:color w:val="000000"/>
        </w:rPr>
      </w:pPr>
      <w:commentRangeStart w:id="53"/>
      <w:r w:rsidRPr="009703A1">
        <w:rPr>
          <w:rFonts w:ascii="Arial" w:eastAsia="Times New Roman" w:hAnsi="Arial" w:cs="Arial"/>
          <w:b/>
          <w:bCs/>
          <w:color w:val="000000"/>
        </w:rPr>
        <w:lastRenderedPageBreak/>
        <w:t>References</w:t>
      </w:r>
      <w:commentRangeEnd w:id="53"/>
      <w:r w:rsidR="009703A1">
        <w:rPr>
          <w:rStyle w:val="CommentReference"/>
        </w:rPr>
        <w:commentReference w:id="53"/>
      </w:r>
    </w:p>
    <w:p w14:paraId="42A4D4DC" w14:textId="77777777" w:rsidR="00123193" w:rsidRPr="00123193" w:rsidRDefault="00123193" w:rsidP="009703A1">
      <w:pPr>
        <w:spacing w:line="360" w:lineRule="auto"/>
        <w:ind w:left="720" w:hanging="720"/>
        <w:rPr>
          <w:rFonts w:ascii="Arial" w:eastAsia="Times New Roman" w:hAnsi="Arial" w:cs="Arial"/>
          <w:color w:val="000000"/>
        </w:rPr>
      </w:pPr>
      <w:r w:rsidRPr="00123193">
        <w:rPr>
          <w:rFonts w:ascii="Arial" w:eastAsia="Times New Roman" w:hAnsi="Arial" w:cs="Arial"/>
          <w:color w:val="000000"/>
        </w:rPr>
        <w:t xml:space="preserve">Bartlett, C. (2016). </w:t>
      </w:r>
      <w:r w:rsidRPr="00123193">
        <w:rPr>
          <w:rFonts w:ascii="Arial" w:eastAsia="Times New Roman" w:hAnsi="Arial" w:cs="Arial"/>
          <w:i/>
          <w:iCs/>
          <w:color w:val="000000"/>
        </w:rPr>
        <w:t>Unilever’s new global strategy: competing through sustainability.</w:t>
      </w:r>
      <w:r w:rsidRPr="00123193">
        <w:rPr>
          <w:rFonts w:ascii="Arial" w:eastAsia="Times New Roman" w:hAnsi="Arial" w:cs="Arial"/>
          <w:color w:val="000000"/>
        </w:rPr>
        <w:t xml:space="preserve"> HBS No. 9-916-414. Boston, MA: Harvard Business School Publishing.</w:t>
      </w:r>
    </w:p>
    <w:p w14:paraId="198971A1" w14:textId="42EFAD9D" w:rsidR="00123193" w:rsidRPr="00123193" w:rsidRDefault="00123193" w:rsidP="009703A1">
      <w:pPr>
        <w:spacing w:line="360" w:lineRule="auto"/>
        <w:ind w:left="720" w:hanging="720"/>
        <w:rPr>
          <w:rFonts w:ascii="Arial" w:eastAsia="Times New Roman" w:hAnsi="Arial" w:cs="Arial"/>
          <w:color w:val="000000"/>
        </w:rPr>
      </w:pPr>
      <w:proofErr w:type="spellStart"/>
      <w:r w:rsidRPr="00123193">
        <w:rPr>
          <w:rFonts w:ascii="Arial" w:eastAsia="Times New Roman" w:hAnsi="Arial" w:cs="Arial"/>
          <w:color w:val="000000"/>
        </w:rPr>
        <w:t>Burdina</w:t>
      </w:r>
      <w:proofErr w:type="spellEnd"/>
      <w:r w:rsidRPr="00123193">
        <w:rPr>
          <w:rFonts w:ascii="Arial" w:eastAsia="Times New Roman" w:hAnsi="Arial" w:cs="Arial"/>
          <w:color w:val="000000"/>
        </w:rPr>
        <w:t>, M., Scott</w:t>
      </w:r>
      <w:r w:rsidR="009703A1">
        <w:rPr>
          <w:rFonts w:ascii="Arial" w:eastAsia="Times New Roman" w:hAnsi="Arial" w:cs="Arial"/>
          <w:color w:val="000000"/>
        </w:rPr>
        <w:t>-</w:t>
      </w:r>
      <w:del w:id="54" w:author="Jess Co" w:date="2019-08-13T20:36:00Z">
        <w:r w:rsidRPr="00123193" w:rsidDel="009703A1">
          <w:rPr>
            <w:rFonts w:ascii="Arial" w:eastAsia="Times New Roman" w:hAnsi="Arial" w:cs="Arial"/>
            <w:color w:val="000000"/>
          </w:rPr>
          <w:delText xml:space="preserve"> </w:delText>
        </w:r>
      </w:del>
      <w:r w:rsidRPr="00123193">
        <w:rPr>
          <w:rFonts w:ascii="Arial" w:eastAsia="Times New Roman" w:hAnsi="Arial" w:cs="Arial"/>
          <w:color w:val="000000"/>
        </w:rPr>
        <w:t xml:space="preserve">Hiller, R., &amp; Metz, N. E. (2017). Goal attainability and performance: evidence from </w:t>
      </w:r>
      <w:r w:rsidR="009703A1">
        <w:rPr>
          <w:rFonts w:ascii="Arial" w:eastAsia="Times New Roman" w:hAnsi="Arial" w:cs="Arial"/>
          <w:color w:val="000000"/>
        </w:rPr>
        <w:t>B</w:t>
      </w:r>
      <w:r w:rsidRPr="00123193">
        <w:rPr>
          <w:rFonts w:ascii="Arial" w:eastAsia="Times New Roman" w:hAnsi="Arial" w:cs="Arial"/>
          <w:color w:val="000000"/>
        </w:rPr>
        <w:t xml:space="preserve">oston marathon qualifying standards. </w:t>
      </w:r>
      <w:r w:rsidRPr="00123193">
        <w:rPr>
          <w:rFonts w:ascii="Arial" w:eastAsia="Times New Roman" w:hAnsi="Arial" w:cs="Arial"/>
          <w:i/>
          <w:iCs/>
          <w:color w:val="000000"/>
        </w:rPr>
        <w:t xml:space="preserve">Journal of Economic Psychology, </w:t>
      </w:r>
      <w:commentRangeStart w:id="55"/>
      <w:r w:rsidRPr="00123193">
        <w:rPr>
          <w:rFonts w:ascii="Arial" w:eastAsia="Times New Roman" w:hAnsi="Arial" w:cs="Arial"/>
          <w:color w:val="000000"/>
        </w:rPr>
        <w:t>58</w:t>
      </w:r>
      <w:commentRangeEnd w:id="55"/>
      <w:r w:rsidR="009703A1">
        <w:rPr>
          <w:rStyle w:val="CommentReference"/>
        </w:rPr>
        <w:commentReference w:id="55"/>
      </w:r>
      <w:r w:rsidRPr="00123193">
        <w:rPr>
          <w:rFonts w:ascii="Arial" w:eastAsia="Times New Roman" w:hAnsi="Arial" w:cs="Arial"/>
          <w:color w:val="000000"/>
        </w:rPr>
        <w:t xml:space="preserve">, 77-88. </w:t>
      </w:r>
      <w:proofErr w:type="spellStart"/>
      <w:r w:rsidRPr="00123193">
        <w:rPr>
          <w:rFonts w:ascii="Arial" w:eastAsia="Times New Roman" w:hAnsi="Arial" w:cs="Arial"/>
          <w:color w:val="000000"/>
        </w:rPr>
        <w:t>doi</w:t>
      </w:r>
      <w:proofErr w:type="spellEnd"/>
      <w:r w:rsidRPr="00123193">
        <w:rPr>
          <w:rFonts w:ascii="Arial" w:eastAsia="Times New Roman" w:hAnsi="Arial" w:cs="Arial"/>
          <w:color w:val="000000"/>
        </w:rPr>
        <w:t>: 10.1016/j.joep.2017.01.001</w:t>
      </w:r>
    </w:p>
    <w:p w14:paraId="60B3AA51" w14:textId="77777777" w:rsidR="00123193" w:rsidRPr="00123193" w:rsidRDefault="00123193" w:rsidP="009703A1">
      <w:pPr>
        <w:spacing w:line="360" w:lineRule="auto"/>
        <w:ind w:left="720" w:hanging="720"/>
        <w:rPr>
          <w:rFonts w:ascii="Arial" w:hAnsi="Arial" w:cs="Arial"/>
          <w:color w:val="000000" w:themeColor="text1"/>
          <w:lang w:val="en-US"/>
        </w:rPr>
      </w:pPr>
      <w:r w:rsidRPr="00123193">
        <w:rPr>
          <w:rFonts w:ascii="Arial" w:hAnsi="Arial" w:cs="Arial"/>
          <w:lang w:val="en-US"/>
        </w:rPr>
        <w:t>Co</w:t>
      </w:r>
      <w:r w:rsidRPr="00123193">
        <w:rPr>
          <w:rFonts w:ascii="Arial" w:hAnsi="Arial" w:cs="Arial"/>
          <w:bCs/>
        </w:rPr>
        <w:t>ş</w:t>
      </w:r>
      <w:proofErr w:type="spellStart"/>
      <w:r w:rsidRPr="00123193">
        <w:rPr>
          <w:rFonts w:ascii="Arial" w:hAnsi="Arial" w:cs="Arial"/>
          <w:lang w:val="en-US"/>
        </w:rPr>
        <w:t>kun</w:t>
      </w:r>
      <w:proofErr w:type="spellEnd"/>
      <w:r w:rsidRPr="00123193">
        <w:rPr>
          <w:rFonts w:ascii="Arial" w:hAnsi="Arial" w:cs="Arial"/>
          <w:lang w:val="en-US"/>
        </w:rPr>
        <w:t xml:space="preserve"> Arslan, M., &amp; </w:t>
      </w:r>
      <w:proofErr w:type="spellStart"/>
      <w:r w:rsidRPr="00123193">
        <w:rPr>
          <w:rFonts w:ascii="Arial" w:hAnsi="Arial" w:cs="Arial"/>
          <w:lang w:val="en-US"/>
        </w:rPr>
        <w:t>Kisacik</w:t>
      </w:r>
      <w:proofErr w:type="spellEnd"/>
      <w:r w:rsidRPr="00123193">
        <w:rPr>
          <w:rFonts w:ascii="Arial" w:hAnsi="Arial" w:cs="Arial"/>
          <w:lang w:val="en-US"/>
        </w:rPr>
        <w:t xml:space="preserve">, H. (2017). The corporate sustainability solution: triple bottom line. </w:t>
      </w:r>
      <w:r w:rsidRPr="00123193">
        <w:rPr>
          <w:rFonts w:ascii="Arial" w:hAnsi="Arial" w:cs="Arial"/>
          <w:i/>
          <w:lang w:val="en-US"/>
        </w:rPr>
        <w:t xml:space="preserve">Journal of Accounting &amp; </w:t>
      </w:r>
      <w:commentRangeStart w:id="56"/>
      <w:r w:rsidRPr="00123193">
        <w:rPr>
          <w:rFonts w:ascii="Arial" w:hAnsi="Arial" w:cs="Arial"/>
          <w:i/>
          <w:lang w:val="en-US"/>
        </w:rPr>
        <w:t>Finance</w:t>
      </w:r>
      <w:commentRangeEnd w:id="56"/>
      <w:r w:rsidR="009703A1">
        <w:rPr>
          <w:rStyle w:val="CommentReference"/>
        </w:rPr>
        <w:commentReference w:id="56"/>
      </w:r>
      <w:r w:rsidRPr="00123193">
        <w:rPr>
          <w:rFonts w:ascii="Arial" w:hAnsi="Arial" w:cs="Arial"/>
          <w:i/>
          <w:lang w:val="en-US"/>
        </w:rPr>
        <w:t xml:space="preserve">, </w:t>
      </w:r>
      <w:r w:rsidRPr="00123193">
        <w:rPr>
          <w:rFonts w:ascii="Arial" w:hAnsi="Arial" w:cs="Arial"/>
          <w:lang w:val="en-US"/>
        </w:rPr>
        <w:t xml:space="preserve">18-34. Retrieved from </w:t>
      </w:r>
      <w:r w:rsidRPr="00123193">
        <w:rPr>
          <w:rFonts w:ascii="Arial" w:hAnsi="Arial" w:cs="Arial"/>
          <w:color w:val="000000" w:themeColor="text1"/>
          <w:lang w:val="en-US"/>
        </w:rPr>
        <w:t>http://www.na-businesspress.com/jafopen.html</w:t>
      </w:r>
    </w:p>
    <w:p w14:paraId="361C923E" w14:textId="63B5D2CB" w:rsidR="00123193" w:rsidRPr="00123193" w:rsidRDefault="00123193" w:rsidP="009703A1">
      <w:pPr>
        <w:spacing w:line="360" w:lineRule="auto"/>
        <w:ind w:left="720" w:hanging="720"/>
        <w:rPr>
          <w:rFonts w:ascii="Arial" w:eastAsia="Times New Roman" w:hAnsi="Arial" w:cs="Arial"/>
          <w:color w:val="000000"/>
        </w:rPr>
      </w:pPr>
      <w:proofErr w:type="spellStart"/>
      <w:r w:rsidRPr="00123193">
        <w:rPr>
          <w:rFonts w:ascii="Arial" w:eastAsia="Times New Roman" w:hAnsi="Arial" w:cs="Arial"/>
          <w:color w:val="000000"/>
        </w:rPr>
        <w:t>Dorobantu</w:t>
      </w:r>
      <w:proofErr w:type="spellEnd"/>
      <w:r w:rsidRPr="00123193">
        <w:rPr>
          <w:rFonts w:ascii="Arial" w:eastAsia="Times New Roman" w:hAnsi="Arial" w:cs="Arial"/>
          <w:color w:val="000000"/>
        </w:rPr>
        <w:t xml:space="preserve">, S., Kaul, A., &amp; </w:t>
      </w:r>
      <w:proofErr w:type="spellStart"/>
      <w:r w:rsidRPr="00123193">
        <w:rPr>
          <w:rFonts w:ascii="Arial" w:eastAsia="Times New Roman" w:hAnsi="Arial" w:cs="Arial"/>
          <w:color w:val="000000"/>
        </w:rPr>
        <w:t>Zelner</w:t>
      </w:r>
      <w:proofErr w:type="spellEnd"/>
      <w:r w:rsidRPr="00123193">
        <w:rPr>
          <w:rFonts w:ascii="Arial" w:eastAsia="Times New Roman" w:hAnsi="Arial" w:cs="Arial"/>
          <w:color w:val="000000"/>
        </w:rPr>
        <w:t xml:space="preserve">, B. (2017). Nonmarket strategy research through the lens of new institutional economics: an integrative review and future directions. </w:t>
      </w:r>
      <w:r w:rsidRPr="00123193">
        <w:rPr>
          <w:rFonts w:ascii="Arial" w:eastAsia="Times New Roman" w:hAnsi="Arial" w:cs="Arial"/>
          <w:i/>
          <w:iCs/>
          <w:color w:val="000000"/>
        </w:rPr>
        <w:t>Strategic Manag</w:t>
      </w:r>
      <w:r w:rsidR="009703A1">
        <w:rPr>
          <w:rFonts w:ascii="Arial" w:eastAsia="Times New Roman" w:hAnsi="Arial" w:cs="Arial"/>
          <w:i/>
          <w:iCs/>
          <w:color w:val="000000"/>
        </w:rPr>
        <w:t>e</w:t>
      </w:r>
      <w:r w:rsidRPr="00123193">
        <w:rPr>
          <w:rFonts w:ascii="Arial" w:eastAsia="Times New Roman" w:hAnsi="Arial" w:cs="Arial"/>
          <w:i/>
          <w:iCs/>
          <w:color w:val="000000"/>
        </w:rPr>
        <w:t xml:space="preserve">ment Journal, </w:t>
      </w:r>
      <w:commentRangeStart w:id="57"/>
      <w:r w:rsidRPr="00123193">
        <w:rPr>
          <w:rFonts w:ascii="Arial" w:eastAsia="Times New Roman" w:hAnsi="Arial" w:cs="Arial"/>
          <w:color w:val="000000"/>
        </w:rPr>
        <w:t>38</w:t>
      </w:r>
      <w:commentRangeEnd w:id="57"/>
      <w:r w:rsidR="00257DCA">
        <w:rPr>
          <w:rStyle w:val="CommentReference"/>
        </w:rPr>
        <w:commentReference w:id="57"/>
      </w:r>
      <w:r w:rsidRPr="00123193">
        <w:rPr>
          <w:rFonts w:ascii="Arial" w:eastAsia="Times New Roman" w:hAnsi="Arial" w:cs="Arial"/>
          <w:color w:val="000000"/>
        </w:rPr>
        <w:t xml:space="preserve">(1), 114-140. </w:t>
      </w:r>
      <w:proofErr w:type="spellStart"/>
      <w:r w:rsidRPr="00123193">
        <w:rPr>
          <w:rFonts w:ascii="Arial" w:eastAsia="Times New Roman" w:hAnsi="Arial" w:cs="Arial"/>
          <w:color w:val="000000"/>
        </w:rPr>
        <w:t>doi</w:t>
      </w:r>
      <w:proofErr w:type="spellEnd"/>
      <w:r w:rsidRPr="00123193">
        <w:rPr>
          <w:rFonts w:ascii="Arial" w:eastAsia="Times New Roman" w:hAnsi="Arial" w:cs="Arial"/>
          <w:color w:val="000000"/>
        </w:rPr>
        <w:t>: 10.1002/smj.2590</w:t>
      </w:r>
    </w:p>
    <w:p w14:paraId="7779917A" w14:textId="77777777" w:rsidR="00123193" w:rsidRPr="00123193" w:rsidRDefault="00123193" w:rsidP="009703A1">
      <w:pPr>
        <w:spacing w:line="360" w:lineRule="auto"/>
        <w:ind w:left="720" w:hanging="720"/>
        <w:rPr>
          <w:rFonts w:ascii="Arial" w:hAnsi="Arial" w:cs="Arial"/>
          <w:lang w:val="en-US"/>
        </w:rPr>
      </w:pPr>
      <w:r w:rsidRPr="00123193">
        <w:rPr>
          <w:rFonts w:ascii="Arial" w:hAnsi="Arial" w:cs="Arial"/>
          <w:lang w:val="en-US"/>
        </w:rPr>
        <w:t xml:space="preserve">Hollingworth, D., &amp; Valentine, S. (2015). Communication of organizational strategy and coordinated decision making as catalysts for enhanced perceptions of corporate ethical values in a financial services company. </w:t>
      </w:r>
      <w:r w:rsidRPr="00123193">
        <w:rPr>
          <w:rFonts w:ascii="Arial" w:hAnsi="Arial" w:cs="Arial"/>
          <w:i/>
          <w:lang w:val="en-US"/>
        </w:rPr>
        <w:t>Employee Responsibilities &amp; Rights Journal, 27</w:t>
      </w:r>
      <w:r w:rsidRPr="00123193">
        <w:rPr>
          <w:rFonts w:ascii="Arial" w:hAnsi="Arial" w:cs="Arial"/>
          <w:lang w:val="en-US"/>
        </w:rPr>
        <w:t xml:space="preserve">(3), 213-229. </w:t>
      </w:r>
      <w:proofErr w:type="spellStart"/>
      <w:r w:rsidRPr="00123193">
        <w:rPr>
          <w:rFonts w:ascii="Arial" w:hAnsi="Arial" w:cs="Arial"/>
          <w:lang w:val="en-US"/>
        </w:rPr>
        <w:t>doi</w:t>
      </w:r>
      <w:proofErr w:type="spellEnd"/>
      <w:r w:rsidRPr="00123193">
        <w:rPr>
          <w:rFonts w:ascii="Arial" w:hAnsi="Arial" w:cs="Arial"/>
          <w:lang w:val="en-US"/>
        </w:rPr>
        <w:t>: 10.1007/s10672-014-9253-2</w:t>
      </w:r>
    </w:p>
    <w:p w14:paraId="1339A3A0" w14:textId="77777777" w:rsidR="00123193" w:rsidRPr="00123193" w:rsidRDefault="00123193" w:rsidP="009703A1">
      <w:pPr>
        <w:spacing w:line="360" w:lineRule="auto"/>
        <w:ind w:left="720" w:hanging="720"/>
        <w:rPr>
          <w:rFonts w:ascii="Arial" w:eastAsia="Times New Roman" w:hAnsi="Arial" w:cs="Arial"/>
        </w:rPr>
      </w:pPr>
      <w:r w:rsidRPr="00123193">
        <w:rPr>
          <w:rFonts w:ascii="Arial" w:eastAsia="Times New Roman" w:hAnsi="Arial" w:cs="Arial"/>
          <w:color w:val="222222"/>
          <w:shd w:val="clear" w:color="auto" w:fill="FFFFFF"/>
        </w:rPr>
        <w:t>Le, L.</w:t>
      </w:r>
      <w:r w:rsidRPr="00123193">
        <w:rPr>
          <w:rFonts w:ascii="Arial" w:eastAsia="Times New Roman" w:hAnsi="Arial" w:cs="Arial"/>
        </w:rPr>
        <w:t xml:space="preserve"> (2018). Corporate sustainability reporting and firm value: evidence from a developing country. </w:t>
      </w:r>
      <w:r w:rsidRPr="00123193">
        <w:rPr>
          <w:rFonts w:ascii="Arial" w:eastAsia="Times New Roman" w:hAnsi="Arial" w:cs="Arial"/>
          <w:i/>
          <w:iCs/>
        </w:rPr>
        <w:t xml:space="preserve">International Journal of Organizational Innovation, </w:t>
      </w:r>
      <w:commentRangeStart w:id="58"/>
      <w:r w:rsidRPr="00123193">
        <w:rPr>
          <w:rFonts w:ascii="Arial" w:eastAsia="Times New Roman" w:hAnsi="Arial" w:cs="Arial"/>
        </w:rPr>
        <w:t>10</w:t>
      </w:r>
      <w:commentRangeEnd w:id="58"/>
      <w:r w:rsidR="00257DCA">
        <w:rPr>
          <w:rStyle w:val="CommentReference"/>
        </w:rPr>
        <w:commentReference w:id="58"/>
      </w:r>
      <w:r w:rsidRPr="00123193">
        <w:rPr>
          <w:rFonts w:ascii="Arial" w:eastAsia="Times New Roman" w:hAnsi="Arial" w:cs="Arial"/>
        </w:rPr>
        <w:t>(4), 69-78. Retrieved from http://www.ijoi-online.org/</w:t>
      </w:r>
    </w:p>
    <w:p w14:paraId="7996702A" w14:textId="7FBEF5BC" w:rsidR="00123193" w:rsidRPr="00123193" w:rsidRDefault="00123193" w:rsidP="009703A1">
      <w:pPr>
        <w:spacing w:line="360" w:lineRule="auto"/>
        <w:ind w:left="720" w:hanging="720"/>
        <w:rPr>
          <w:rFonts w:ascii="Arial" w:eastAsia="Times New Roman" w:hAnsi="Arial" w:cs="Arial"/>
        </w:rPr>
      </w:pPr>
      <w:r w:rsidRPr="00123193">
        <w:rPr>
          <w:rFonts w:ascii="Arial" w:eastAsia="Times New Roman" w:hAnsi="Arial" w:cs="Arial"/>
          <w:color w:val="000000"/>
        </w:rPr>
        <w:t xml:space="preserve">Williams, C., McWilliams, A., &amp; Lawrence, R. (2017). </w:t>
      </w:r>
      <w:r w:rsidRPr="00123193">
        <w:rPr>
          <w:rFonts w:ascii="Arial" w:eastAsia="Times New Roman" w:hAnsi="Arial" w:cs="Arial"/>
          <w:i/>
          <w:iCs/>
          <w:color w:val="000000"/>
        </w:rPr>
        <w:t>MGMT3</w:t>
      </w:r>
      <w:r w:rsidRPr="00123193">
        <w:rPr>
          <w:rFonts w:ascii="Arial" w:eastAsia="Times New Roman" w:hAnsi="Arial" w:cs="Arial"/>
          <w:color w:val="000000"/>
        </w:rPr>
        <w:t xml:space="preserve"> (3rd ed.). Victoria, Australia: Cengage Learning Australia.</w:t>
      </w:r>
    </w:p>
    <w:p w14:paraId="161A90D4" w14:textId="77777777" w:rsidR="00C0053B" w:rsidRPr="00123193" w:rsidRDefault="00C0053B" w:rsidP="009703A1">
      <w:pPr>
        <w:spacing w:line="360" w:lineRule="auto"/>
        <w:rPr>
          <w:rFonts w:ascii="Arial" w:hAnsi="Arial" w:cs="Arial"/>
        </w:rPr>
      </w:pPr>
    </w:p>
    <w:sectPr w:rsidR="00C0053B" w:rsidRPr="00123193" w:rsidSect="00292F7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s Co" w:date="2019-08-13T20:46:00Z" w:initials="JC">
    <w:p w14:paraId="3E63DF35" w14:textId="7A2DFFC9" w:rsidR="00C0053B" w:rsidRDefault="00C0053B">
      <w:pPr>
        <w:pStyle w:val="CommentText"/>
      </w:pPr>
      <w:r>
        <w:rPr>
          <w:rStyle w:val="CommentReference"/>
        </w:rPr>
        <w:annotationRef/>
      </w:r>
      <w:r>
        <w:rPr>
          <w:noProof/>
        </w:rPr>
        <w:t>Use subheadings to indicate structure</w:t>
      </w:r>
    </w:p>
  </w:comment>
  <w:comment w:id="7" w:author="Jess Co" w:date="2019-08-13T20:47:00Z" w:initials="JC">
    <w:p w14:paraId="3D61642A" w14:textId="0CE4DEE6" w:rsidR="00C0053B" w:rsidRDefault="00C0053B">
      <w:pPr>
        <w:pStyle w:val="CommentText"/>
      </w:pPr>
      <w:r>
        <w:rPr>
          <w:rStyle w:val="CommentReference"/>
        </w:rPr>
        <w:annotationRef/>
      </w:r>
      <w:r>
        <w:rPr>
          <w:noProof/>
        </w:rPr>
        <w:t>They key problem of the unattainable goals is linked to the principle of SMART goal setting.</w:t>
      </w:r>
    </w:p>
  </w:comment>
  <w:comment w:id="8" w:author="Jess Co" w:date="2019-08-13T20:48:00Z" w:initials="JC">
    <w:p w14:paraId="7EE218F5" w14:textId="4507C897" w:rsidR="00C0053B" w:rsidRDefault="00C0053B">
      <w:pPr>
        <w:pStyle w:val="CommentText"/>
      </w:pPr>
      <w:r>
        <w:rPr>
          <w:rStyle w:val="CommentReference"/>
        </w:rPr>
        <w:annotationRef/>
      </w:r>
      <w:r>
        <w:rPr>
          <w:noProof/>
        </w:rPr>
        <w:t>Theory is presented here.</w:t>
      </w:r>
    </w:p>
  </w:comment>
  <w:comment w:id="9" w:author="Jess Co" w:date="2019-08-13T20:49:00Z" w:initials="JC">
    <w:p w14:paraId="4FC78331" w14:textId="4991C59E" w:rsidR="00C0053B" w:rsidRDefault="00C0053B">
      <w:pPr>
        <w:pStyle w:val="CommentText"/>
      </w:pPr>
      <w:r>
        <w:rPr>
          <w:rStyle w:val="CommentReference"/>
        </w:rPr>
        <w:annotationRef/>
      </w:r>
      <w:r>
        <w:rPr>
          <w:noProof/>
        </w:rPr>
        <w:t>The case facts that show contrary to what theory states is then presented, showing a clear contrast.</w:t>
      </w:r>
    </w:p>
  </w:comment>
  <w:comment w:id="10" w:author="Jess Co" w:date="2019-08-13T20:51:00Z" w:initials="JC">
    <w:p w14:paraId="39D86CD0" w14:textId="26F9ADF0" w:rsidR="00C0053B" w:rsidRDefault="00C0053B">
      <w:pPr>
        <w:pStyle w:val="CommentText"/>
      </w:pPr>
      <w:r>
        <w:rPr>
          <w:rStyle w:val="CommentReference"/>
        </w:rPr>
        <w:annotationRef/>
      </w:r>
      <w:r>
        <w:rPr>
          <w:noProof/>
        </w:rPr>
        <w:t>Evidence from the case study shows that employees are not convinced with te approach because of the lack of consultation in setting goals.</w:t>
      </w:r>
    </w:p>
  </w:comment>
  <w:comment w:id="11" w:author="Jess Co" w:date="2019-08-13T20:52:00Z" w:initials="JC">
    <w:p w14:paraId="468ED9BA" w14:textId="10B0C051" w:rsidR="00C0053B" w:rsidRDefault="00C0053B">
      <w:pPr>
        <w:pStyle w:val="CommentText"/>
      </w:pPr>
      <w:r>
        <w:rPr>
          <w:rStyle w:val="CommentReference"/>
        </w:rPr>
        <w:annotationRef/>
      </w:r>
      <w:r>
        <w:rPr>
          <w:noProof/>
        </w:rPr>
        <w:t>Literature confirms the negative impact of non-SMART goals.</w:t>
      </w:r>
    </w:p>
  </w:comment>
  <w:comment w:id="12" w:author="Jess Co" w:date="2019-08-13T20:54:00Z" w:initials="JC">
    <w:p w14:paraId="32F24D30" w14:textId="2ECD9AB0" w:rsidR="00C0053B" w:rsidRDefault="00C0053B">
      <w:pPr>
        <w:pStyle w:val="CommentText"/>
      </w:pPr>
      <w:r>
        <w:rPr>
          <w:rStyle w:val="CommentReference"/>
        </w:rPr>
        <w:annotationRef/>
      </w:r>
      <w:r>
        <w:rPr>
          <w:noProof/>
        </w:rPr>
        <w:br/>
        <w:t>Restate the key problem as a summary.</w:t>
      </w:r>
    </w:p>
  </w:comment>
  <w:comment w:id="25" w:author="Jess Co" w:date="2019-08-13T20:56:00Z" w:initials="JC">
    <w:p w14:paraId="18236EA7" w14:textId="6B5F1CEB" w:rsidR="00C0053B" w:rsidRDefault="00C0053B">
      <w:pPr>
        <w:pStyle w:val="CommentText"/>
      </w:pPr>
      <w:r>
        <w:rPr>
          <w:rStyle w:val="CommentReference"/>
        </w:rPr>
        <w:annotationRef/>
      </w:r>
      <w:r>
        <w:rPr>
          <w:noProof/>
        </w:rPr>
        <w:t>Literature is used to support the solution although it would be better if the student identified what the solution is in the first sentence.</w:t>
      </w:r>
    </w:p>
  </w:comment>
  <w:comment w:id="26" w:author="Jess Co" w:date="2019-08-13T20:59:00Z" w:initials="JC">
    <w:p w14:paraId="31FA4D3F" w14:textId="0A57D1B7" w:rsidR="00C0053B" w:rsidRDefault="00C0053B">
      <w:pPr>
        <w:pStyle w:val="CommentText"/>
      </w:pPr>
      <w:r>
        <w:rPr>
          <w:rStyle w:val="CommentReference"/>
        </w:rPr>
        <w:annotationRef/>
      </w:r>
      <w:r>
        <w:rPr>
          <w:noProof/>
        </w:rPr>
        <w:t>An advantage although you would need to support this with literature.</w:t>
      </w:r>
    </w:p>
  </w:comment>
  <w:comment w:id="27" w:author="Jess Co" w:date="2019-08-13T21:03:00Z" w:initials="JC">
    <w:p w14:paraId="1840D11E" w14:textId="7467D36B" w:rsidR="00C0053B" w:rsidRDefault="00C0053B">
      <w:pPr>
        <w:pStyle w:val="CommentText"/>
      </w:pPr>
      <w:r>
        <w:rPr>
          <w:rStyle w:val="CommentReference"/>
        </w:rPr>
        <w:annotationRef/>
      </w:r>
      <w:r>
        <w:rPr>
          <w:noProof/>
        </w:rPr>
        <w:t>The limitations of the solution is presented as well as its disadvantage.  However, some literature support is needed as well.</w:t>
      </w:r>
    </w:p>
  </w:comment>
  <w:comment w:id="32" w:author="Jess Co" w:date="2019-08-13T21:04:00Z" w:initials="JC">
    <w:p w14:paraId="604DD82A" w14:textId="5FEAA4BB" w:rsidR="00C0053B" w:rsidRDefault="00C0053B">
      <w:pPr>
        <w:pStyle w:val="CommentText"/>
      </w:pPr>
      <w:r>
        <w:rPr>
          <w:rStyle w:val="CommentReference"/>
        </w:rPr>
        <w:annotationRef/>
      </w:r>
      <w:r>
        <w:rPr>
          <w:noProof/>
        </w:rPr>
        <w:t>The topic sentence should be be the first sentence.  Describe what the solution is - what will be reviewed?</w:t>
      </w:r>
    </w:p>
  </w:comment>
  <w:comment w:id="33" w:author="Jess Co" w:date="2019-08-13T21:07:00Z" w:initials="JC">
    <w:p w14:paraId="527F17D8" w14:textId="1D98AA7B" w:rsidR="00C0053B" w:rsidRDefault="00C0053B">
      <w:pPr>
        <w:pStyle w:val="CommentText"/>
      </w:pPr>
      <w:r>
        <w:rPr>
          <w:rStyle w:val="CommentReference"/>
        </w:rPr>
        <w:annotationRef/>
      </w:r>
      <w:r>
        <w:rPr>
          <w:noProof/>
        </w:rPr>
        <w:t>The stiudent strongly defends the solution and identifies several advantages.  However, there needs to be support from literature.</w:t>
      </w:r>
    </w:p>
  </w:comment>
  <w:comment w:id="34" w:author="Jess Co" w:date="2019-08-13T21:09:00Z" w:initials="JC">
    <w:p w14:paraId="3E933561" w14:textId="228B3374" w:rsidR="00C0053B" w:rsidRDefault="00C0053B">
      <w:pPr>
        <w:pStyle w:val="CommentText"/>
      </w:pPr>
      <w:r>
        <w:rPr>
          <w:rStyle w:val="CommentReference"/>
        </w:rPr>
        <w:annotationRef/>
      </w:r>
      <w:r>
        <w:rPr>
          <w:noProof/>
        </w:rPr>
        <w:t>The student has identified the disadvantages of the solution.  However, needs to use literature for support.</w:t>
      </w:r>
    </w:p>
  </w:comment>
  <w:comment w:id="39" w:author="Jess Co" w:date="2019-08-13T21:13:00Z" w:initials="JC">
    <w:p w14:paraId="6D82ACBE" w14:textId="7F5984D3" w:rsidR="00C0053B" w:rsidRDefault="00C0053B">
      <w:pPr>
        <w:pStyle w:val="CommentText"/>
      </w:pPr>
      <w:r>
        <w:rPr>
          <w:rStyle w:val="CommentReference"/>
        </w:rPr>
        <w:annotationRef/>
      </w:r>
      <w:r>
        <w:rPr>
          <w:noProof/>
        </w:rPr>
        <w:t xml:space="preserve">Incomplete sentence.  </w:t>
      </w:r>
    </w:p>
  </w:comment>
  <w:comment w:id="40" w:author="Jess Co" w:date="2019-08-13T21:20:00Z" w:initials="JC">
    <w:p w14:paraId="738F4DE3" w14:textId="65089BC7" w:rsidR="003806A7" w:rsidRDefault="003806A7">
      <w:pPr>
        <w:pStyle w:val="CommentText"/>
      </w:pPr>
      <w:r>
        <w:rPr>
          <w:rStyle w:val="CommentReference"/>
        </w:rPr>
        <w:annotationRef/>
      </w:r>
      <w:r w:rsidR="009F2F71">
        <w:rPr>
          <w:noProof/>
        </w:rPr>
        <w:t>Description of the solution.</w:t>
      </w:r>
    </w:p>
  </w:comment>
  <w:comment w:id="41" w:author="Jess Co" w:date="2019-08-13T21:20:00Z" w:initials="JC">
    <w:p w14:paraId="3083E570" w14:textId="210EDFEA" w:rsidR="003806A7" w:rsidRDefault="003806A7">
      <w:pPr>
        <w:pStyle w:val="CommentText"/>
      </w:pPr>
      <w:r>
        <w:rPr>
          <w:rStyle w:val="CommentReference"/>
        </w:rPr>
        <w:annotationRef/>
      </w:r>
      <w:r w:rsidR="009F2F71">
        <w:rPr>
          <w:noProof/>
        </w:rPr>
        <w:t xml:space="preserve">Good use of literature to support the solution.  </w:t>
      </w:r>
    </w:p>
  </w:comment>
  <w:comment w:id="42" w:author="Jess Co" w:date="2019-08-13T21:22:00Z" w:initials="JC">
    <w:p w14:paraId="7DB8FB2B" w14:textId="62CEB15E" w:rsidR="003806A7" w:rsidRDefault="003806A7">
      <w:pPr>
        <w:pStyle w:val="CommentText"/>
      </w:pPr>
      <w:r>
        <w:rPr>
          <w:rStyle w:val="CommentReference"/>
        </w:rPr>
        <w:annotationRef/>
      </w:r>
      <w:r w:rsidR="009F2F71">
        <w:rPr>
          <w:noProof/>
        </w:rPr>
        <w:t>Further support from literature.</w:t>
      </w:r>
    </w:p>
  </w:comment>
  <w:comment w:id="43" w:author="Jess Co" w:date="2019-08-13T21:23:00Z" w:initials="JC">
    <w:p w14:paraId="3A3BCB48" w14:textId="4BEC0BC7" w:rsidR="003806A7" w:rsidRDefault="003806A7">
      <w:pPr>
        <w:pStyle w:val="CommentText"/>
      </w:pPr>
      <w:r>
        <w:rPr>
          <w:rStyle w:val="CommentReference"/>
        </w:rPr>
        <w:annotationRef/>
      </w:r>
      <w:r w:rsidR="009F2F71">
        <w:rPr>
          <w:noProof/>
        </w:rPr>
        <w:t>How the solution impacts on the organisation.</w:t>
      </w:r>
    </w:p>
  </w:comment>
  <w:comment w:id="44" w:author="Jess Co" w:date="2019-08-13T21:24:00Z" w:initials="JC">
    <w:p w14:paraId="089C8A39" w14:textId="4BD71820" w:rsidR="007C4102" w:rsidRDefault="007C4102">
      <w:pPr>
        <w:pStyle w:val="CommentText"/>
      </w:pPr>
      <w:r>
        <w:rPr>
          <w:rStyle w:val="CommentReference"/>
        </w:rPr>
        <w:annotationRef/>
      </w:r>
      <w:r w:rsidR="009F2F71">
        <w:rPr>
          <w:noProof/>
        </w:rPr>
        <w:t>Elaborate on this further and support with literature is needed.</w:t>
      </w:r>
    </w:p>
  </w:comment>
  <w:comment w:id="49" w:author="Jess Co" w:date="2019-08-13T21:25:00Z" w:initials="JC">
    <w:p w14:paraId="25742262" w14:textId="54BA6FDE" w:rsidR="007C4102" w:rsidRDefault="007C4102">
      <w:pPr>
        <w:pStyle w:val="CommentText"/>
      </w:pPr>
      <w:r>
        <w:rPr>
          <w:rStyle w:val="CommentReference"/>
        </w:rPr>
        <w:annotationRef/>
      </w:r>
      <w:r w:rsidR="009F2F71">
        <w:rPr>
          <w:noProof/>
        </w:rPr>
        <w:t>Solution comes from the three that were evaluated in the previous section.</w:t>
      </w:r>
    </w:p>
  </w:comment>
  <w:comment w:id="50" w:author="Jess Co" w:date="2019-08-13T21:25:00Z" w:initials="JC">
    <w:p w14:paraId="52ACEE35" w14:textId="1936A639" w:rsidR="007C4102" w:rsidRDefault="007C4102">
      <w:pPr>
        <w:pStyle w:val="CommentText"/>
      </w:pPr>
      <w:r>
        <w:rPr>
          <w:rStyle w:val="CommentReference"/>
        </w:rPr>
        <w:annotationRef/>
      </w:r>
      <w:r w:rsidR="009F2F71">
        <w:rPr>
          <w:noProof/>
        </w:rPr>
        <w:t>The link to the theory could be strengthened by relating it back to the discussion on attainability in the first section.</w:t>
      </w:r>
    </w:p>
  </w:comment>
  <w:comment w:id="51" w:author="Jess Co" w:date="2019-08-13T21:28:00Z" w:initials="JC">
    <w:p w14:paraId="08268E96" w14:textId="10666F34" w:rsidR="007C4102" w:rsidRDefault="007C4102">
      <w:pPr>
        <w:pStyle w:val="CommentText"/>
      </w:pPr>
      <w:r>
        <w:rPr>
          <w:rStyle w:val="CommentReference"/>
        </w:rPr>
        <w:annotationRef/>
      </w:r>
      <w:r w:rsidR="009F2F71">
        <w:rPr>
          <w:noProof/>
        </w:rPr>
        <w:t>This is a solution that has not been discussed in the previous section.  Focus on the solutions you have evaluated.  You also need to justify why you have chosen this solution instead of the others.</w:t>
      </w:r>
    </w:p>
  </w:comment>
  <w:comment w:id="52" w:author="Jess Co" w:date="2019-08-13T21:32:00Z" w:initials="JC">
    <w:p w14:paraId="3AAA6D78" w14:textId="125924FC" w:rsidR="007C4102" w:rsidRDefault="007C4102">
      <w:pPr>
        <w:pStyle w:val="CommentText"/>
      </w:pPr>
      <w:r>
        <w:rPr>
          <w:rStyle w:val="CommentReference"/>
        </w:rPr>
        <w:annotationRef/>
      </w:r>
      <w:r w:rsidR="009F2F71">
        <w:rPr>
          <w:noProof/>
        </w:rPr>
        <w:t>You should end this section with a restatement of the chosen solution.</w:t>
      </w:r>
    </w:p>
  </w:comment>
  <w:comment w:id="53" w:author="Jess Co" w:date="2019-08-13T20:40:00Z" w:initials="JC">
    <w:p w14:paraId="4876A1A5" w14:textId="46FCB914" w:rsidR="00C0053B" w:rsidRDefault="00C0053B">
      <w:pPr>
        <w:pStyle w:val="CommentText"/>
      </w:pPr>
      <w:r>
        <w:rPr>
          <w:rStyle w:val="CommentReference"/>
        </w:rPr>
        <w:annotationRef/>
      </w:r>
      <w:r>
        <w:rPr>
          <w:noProof/>
        </w:rPr>
        <w:t>References start on a new page</w:t>
      </w:r>
    </w:p>
  </w:comment>
  <w:comment w:id="55" w:author="Jess Co" w:date="2019-08-13T20:42:00Z" w:initials="JC">
    <w:p w14:paraId="46BC27BD" w14:textId="4CD7D506" w:rsidR="00C0053B" w:rsidRDefault="00C0053B">
      <w:pPr>
        <w:pStyle w:val="CommentText"/>
      </w:pPr>
      <w:r>
        <w:rPr>
          <w:rStyle w:val="CommentReference"/>
        </w:rPr>
        <w:annotationRef/>
      </w:r>
      <w:r>
        <w:rPr>
          <w:noProof/>
        </w:rPr>
        <w:t>Should be in italics, missing issue number</w:t>
      </w:r>
    </w:p>
  </w:comment>
  <w:comment w:id="56" w:author="Jess Co" w:date="2019-08-13T20:43:00Z" w:initials="JC">
    <w:p w14:paraId="3E77A720" w14:textId="620F8234" w:rsidR="00C0053B" w:rsidRDefault="00C0053B">
      <w:pPr>
        <w:pStyle w:val="CommentText"/>
      </w:pPr>
      <w:r>
        <w:rPr>
          <w:rStyle w:val="CommentReference"/>
        </w:rPr>
        <w:annotationRef/>
      </w:r>
      <w:r>
        <w:rPr>
          <w:noProof/>
        </w:rPr>
        <w:t>Missing volume and issue number</w:t>
      </w:r>
    </w:p>
  </w:comment>
  <w:comment w:id="57" w:author="Jess Co" w:date="2019-08-13T20:43:00Z" w:initials="JC">
    <w:p w14:paraId="71BFE8F5" w14:textId="110F4E7B" w:rsidR="00C0053B" w:rsidRDefault="00C0053B">
      <w:pPr>
        <w:pStyle w:val="CommentText"/>
      </w:pPr>
      <w:r>
        <w:rPr>
          <w:rStyle w:val="CommentReference"/>
        </w:rPr>
        <w:annotationRef/>
      </w:r>
      <w:r>
        <w:rPr>
          <w:noProof/>
        </w:rPr>
        <w:t>Should be in italics</w:t>
      </w:r>
    </w:p>
  </w:comment>
  <w:comment w:id="58" w:author="Jess Co" w:date="2019-08-13T20:43:00Z" w:initials="JC">
    <w:p w14:paraId="183151D0" w14:textId="22A87FCE" w:rsidR="00C0053B" w:rsidRDefault="00C0053B">
      <w:pPr>
        <w:pStyle w:val="CommentText"/>
      </w:pPr>
      <w:r>
        <w:rPr>
          <w:rStyle w:val="CommentReference"/>
        </w:rPr>
        <w:annotationRef/>
      </w:r>
      <w:r>
        <w:rPr>
          <w:noProof/>
        </w:rPr>
        <w:t>Should be in italics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63DF35" w15:done="0"/>
  <w15:commentEx w15:paraId="3D61642A" w15:done="0"/>
  <w15:commentEx w15:paraId="7EE218F5" w15:done="0"/>
  <w15:commentEx w15:paraId="4FC78331" w15:done="0"/>
  <w15:commentEx w15:paraId="39D86CD0" w15:done="0"/>
  <w15:commentEx w15:paraId="468ED9BA" w15:done="0"/>
  <w15:commentEx w15:paraId="32F24D30" w15:done="0"/>
  <w15:commentEx w15:paraId="18236EA7" w15:done="0"/>
  <w15:commentEx w15:paraId="31FA4D3F" w15:done="0"/>
  <w15:commentEx w15:paraId="1840D11E" w15:done="0"/>
  <w15:commentEx w15:paraId="604DD82A" w15:done="0"/>
  <w15:commentEx w15:paraId="527F17D8" w15:done="0"/>
  <w15:commentEx w15:paraId="3E933561" w15:done="0"/>
  <w15:commentEx w15:paraId="6D82ACBE" w15:done="0"/>
  <w15:commentEx w15:paraId="738F4DE3" w15:done="0"/>
  <w15:commentEx w15:paraId="3083E570" w15:done="0"/>
  <w15:commentEx w15:paraId="7DB8FB2B" w15:done="0"/>
  <w15:commentEx w15:paraId="3A3BCB48" w15:done="0"/>
  <w15:commentEx w15:paraId="089C8A39" w15:done="0"/>
  <w15:commentEx w15:paraId="25742262" w15:done="0"/>
  <w15:commentEx w15:paraId="52ACEE35" w15:done="0"/>
  <w15:commentEx w15:paraId="08268E96" w15:done="0"/>
  <w15:commentEx w15:paraId="3AAA6D78" w15:done="0"/>
  <w15:commentEx w15:paraId="4876A1A5" w15:done="0"/>
  <w15:commentEx w15:paraId="46BC27BD" w15:done="0"/>
  <w15:commentEx w15:paraId="3E77A720" w15:done="0"/>
  <w15:commentEx w15:paraId="71BFE8F5" w15:done="0"/>
  <w15:commentEx w15:paraId="18315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63DF35" w16cid:durableId="20FDA02E"/>
  <w16cid:commentId w16cid:paraId="3D61642A" w16cid:durableId="20FDA057"/>
  <w16cid:commentId w16cid:paraId="7EE218F5" w16cid:durableId="20FDA0A8"/>
  <w16cid:commentId w16cid:paraId="4FC78331" w16cid:durableId="20FDA0C2"/>
  <w16cid:commentId w16cid:paraId="39D86CD0" w16cid:durableId="20FDA143"/>
  <w16cid:commentId w16cid:paraId="468ED9BA" w16cid:durableId="20FDA17F"/>
  <w16cid:commentId w16cid:paraId="32F24D30" w16cid:durableId="20FDA220"/>
  <w16cid:commentId w16cid:paraId="18236EA7" w16cid:durableId="20FDA29B"/>
  <w16cid:commentId w16cid:paraId="31FA4D3F" w16cid:durableId="20FDA318"/>
  <w16cid:commentId w16cid:paraId="1840D11E" w16cid:durableId="20FDA426"/>
  <w16cid:commentId w16cid:paraId="604DD82A" w16cid:durableId="20FDA45C"/>
  <w16cid:commentId w16cid:paraId="527F17D8" w16cid:durableId="20FDA513"/>
  <w16cid:commentId w16cid:paraId="3E933561" w16cid:durableId="20FDA56D"/>
  <w16cid:commentId w16cid:paraId="6D82ACBE" w16cid:durableId="20FDA677"/>
  <w16cid:commentId w16cid:paraId="738F4DE3" w16cid:durableId="20FDA818"/>
  <w16cid:commentId w16cid:paraId="3083E570" w16cid:durableId="20FDA827"/>
  <w16cid:commentId w16cid:paraId="7DB8FB2B" w16cid:durableId="20FDA897"/>
  <w16cid:commentId w16cid:paraId="3A3BCB48" w16cid:durableId="20FDA8E7"/>
  <w16cid:commentId w16cid:paraId="089C8A39" w16cid:durableId="20FDA91B"/>
  <w16cid:commentId w16cid:paraId="25742262" w16cid:durableId="20FDA934"/>
  <w16cid:commentId w16cid:paraId="52ACEE35" w16cid:durableId="20FDA963"/>
  <w16cid:commentId w16cid:paraId="08268E96" w16cid:durableId="20FDAA0A"/>
  <w16cid:commentId w16cid:paraId="3AAA6D78" w16cid:durableId="20FDAB06"/>
  <w16cid:commentId w16cid:paraId="4876A1A5" w16cid:durableId="20FD9EA0"/>
  <w16cid:commentId w16cid:paraId="46BC27BD" w16cid:durableId="20FD9F48"/>
  <w16cid:commentId w16cid:paraId="3E77A720" w16cid:durableId="20FD9F5A"/>
  <w16cid:commentId w16cid:paraId="71BFE8F5" w16cid:durableId="20FD9F74"/>
  <w16cid:commentId w16cid:paraId="183151D0" w16cid:durableId="20FD9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8F23" w14:textId="77777777" w:rsidR="00EB1C1A" w:rsidRDefault="00EB1C1A" w:rsidP="00257DCA">
      <w:r>
        <w:separator/>
      </w:r>
    </w:p>
  </w:endnote>
  <w:endnote w:type="continuationSeparator" w:id="0">
    <w:p w14:paraId="3183E777" w14:textId="77777777" w:rsidR="00EB1C1A" w:rsidRDefault="00EB1C1A" w:rsidP="00257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2DAA" w14:textId="77777777" w:rsidR="000275BD" w:rsidRDefault="000275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89F1" w14:textId="77777777" w:rsidR="000275BD" w:rsidRDefault="000275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C16C" w14:textId="77777777" w:rsidR="000275BD" w:rsidRDefault="00027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6EE5" w14:textId="77777777" w:rsidR="00EB1C1A" w:rsidRDefault="00EB1C1A" w:rsidP="00257DCA">
      <w:r>
        <w:separator/>
      </w:r>
    </w:p>
  </w:footnote>
  <w:footnote w:type="continuationSeparator" w:id="0">
    <w:p w14:paraId="1E4BCAAE" w14:textId="77777777" w:rsidR="00EB1C1A" w:rsidRDefault="00EB1C1A" w:rsidP="00257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08077" w14:textId="156B74CA" w:rsidR="000275BD" w:rsidRDefault="00EB1C1A">
    <w:pPr>
      <w:pStyle w:val="Header"/>
    </w:pPr>
    <w:ins w:id="59" w:author="Jess Co" w:date="2024-02-15T20:03:00Z">
      <w:r>
        <w:rPr>
          <w:noProof/>
        </w:rPr>
        <w:pict w14:anchorId="566C19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695pt;height:82pt;rotation:315;z-index:-251642880;mso-wrap-edited:f;mso-width-percent:0;mso-height-percent:0;mso-position-horizontal:center;mso-position-horizontal-relative:margin;mso-position-vertical:center;mso-position-vertical-relative:margin;mso-width-percent:0;mso-height-percent:0" o:allowincell="f" fillcolor="#bfbfbf [2412]" stroked="f">
            <v:textpath style="font-family:&quot;Arial Narrow&quot;;font-size:1in" string="DO NOT COPY OR POST"/>
          </v:shape>
        </w:pict>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6A1A" w14:textId="4BA6B72C" w:rsidR="00C0053B" w:rsidRDefault="00EB1C1A">
    <w:pPr>
      <w:pStyle w:val="Header"/>
      <w:rPr>
        <w:ins w:id="60" w:author="Jess Co" w:date="2019-08-13T20:44:00Z"/>
      </w:rPr>
    </w:pPr>
    <w:ins w:id="61" w:author="Jess Co" w:date="2024-02-15T20:03:00Z">
      <w:r>
        <w:rPr>
          <w:noProof/>
        </w:rPr>
        <w:pict w14:anchorId="55CDF8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695pt;height:82pt;rotation:315;z-index:-251640832;mso-wrap-edited:f;mso-width-percent:0;mso-height-percent:0;mso-position-horizontal:center;mso-position-horizontal-relative:margin;mso-position-vertical:center;mso-position-vertical-relative:margin;mso-width-percent:0;mso-height-percent:0" o:allowincell="f" fillcolor="#bfbfbf [2412]" stroked="f">
            <v:textpath style="font-family:&quot;Arial Narrow&quot;;font-size:1in" string="DO NOT COPY OR POST"/>
          </v:shape>
        </w:pict>
      </w:r>
    </w:ins>
    <w:ins w:id="62" w:author="Jess Co" w:date="2019-08-13T20:44:00Z">
      <w:r w:rsidR="00C0053B">
        <w:t>Student name:</w:t>
      </w:r>
      <w:r w:rsidR="00C0053B">
        <w:tab/>
      </w:r>
    </w:ins>
    <w:ins w:id="63" w:author="Jess Co" w:date="2019-08-13T20:45:00Z">
      <w:r w:rsidR="00C0053B">
        <w:tab/>
        <w:t>Workshop Number:</w:t>
      </w:r>
    </w:ins>
  </w:p>
  <w:p w14:paraId="41A9178A" w14:textId="4371C524" w:rsidR="00C0053B" w:rsidRDefault="00C0053B">
    <w:pPr>
      <w:pStyle w:val="Header"/>
      <w:rPr>
        <w:ins w:id="64" w:author="Jess Co" w:date="2019-08-13T20:44:00Z"/>
      </w:rPr>
    </w:pPr>
    <w:ins w:id="65" w:author="Jess Co" w:date="2019-08-13T20:44:00Z">
      <w:r>
        <w:t>Student number:</w:t>
      </w:r>
    </w:ins>
  </w:p>
  <w:p w14:paraId="20F6D2A0" w14:textId="77777777" w:rsidR="00C0053B" w:rsidRDefault="00C005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0965" w14:textId="7B6694FC" w:rsidR="000275BD" w:rsidRDefault="00EB1C1A">
    <w:pPr>
      <w:pStyle w:val="Header"/>
    </w:pPr>
    <w:ins w:id="66" w:author="Jess Co" w:date="2024-02-15T20:03:00Z">
      <w:r>
        <w:rPr>
          <w:noProof/>
        </w:rPr>
        <w:pict w14:anchorId="296E9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695pt;height:82pt;rotation:315;z-index:-251644928;mso-wrap-edited:f;mso-width-percent:0;mso-height-percent:0;mso-position-horizontal:center;mso-position-horizontal-relative:margin;mso-position-vertical:center;mso-position-vertical-relative:margin;mso-width-percent:0;mso-height-percent:0" o:allowincell="f" fillcolor="#bfbfbf [2412]" stroked="f">
            <v:textpath style="font-family:&quot;Arial Narrow&quot;;font-size:1in" string="DO NOT COPY OR POST"/>
          </v:shape>
        </w:pic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 Co">
    <w15:presenceInfo w15:providerId="AD" w15:userId="S::jess.co@monash.edu::5698836b-27da-400a-9793-c20f3ccddf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3"/>
    <w:rsid w:val="000275BD"/>
    <w:rsid w:val="000839D2"/>
    <w:rsid w:val="00123193"/>
    <w:rsid w:val="001C6A0F"/>
    <w:rsid w:val="00257DCA"/>
    <w:rsid w:val="00292F7C"/>
    <w:rsid w:val="003806A7"/>
    <w:rsid w:val="003C56A4"/>
    <w:rsid w:val="007C4102"/>
    <w:rsid w:val="00801E7B"/>
    <w:rsid w:val="009703A1"/>
    <w:rsid w:val="009F2F71"/>
    <w:rsid w:val="009F79EF"/>
    <w:rsid w:val="00C0053B"/>
    <w:rsid w:val="00E75DD3"/>
    <w:rsid w:val="00EB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00CC1"/>
  <w15:chartTrackingRefBased/>
  <w15:docId w15:val="{D74D8BD6-3631-E94B-90B8-AE00DE96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193"/>
    <w:rPr>
      <w:lang w:val="en-AU"/>
    </w:rPr>
  </w:style>
  <w:style w:type="paragraph" w:styleId="Heading1">
    <w:name w:val="heading 1"/>
    <w:basedOn w:val="Normal"/>
    <w:next w:val="Normal"/>
    <w:link w:val="Heading1Char"/>
    <w:uiPriority w:val="9"/>
    <w:qFormat/>
    <w:rsid w:val="001231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1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1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9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123193"/>
    <w:rPr>
      <w:rFonts w:asciiTheme="majorHAnsi" w:eastAsiaTheme="majorEastAsia" w:hAnsiTheme="majorHAnsi" w:cstheme="majorBidi"/>
      <w:color w:val="2F5496" w:themeColor="accent1" w:themeShade="BF"/>
      <w:sz w:val="26"/>
      <w:szCs w:val="26"/>
      <w:lang w:val="en-AU"/>
    </w:rPr>
  </w:style>
  <w:style w:type="character" w:styleId="Strong">
    <w:name w:val="Strong"/>
    <w:basedOn w:val="DefaultParagraphFont"/>
    <w:uiPriority w:val="22"/>
    <w:qFormat/>
    <w:rsid w:val="00123193"/>
    <w:rPr>
      <w:b/>
      <w:bCs/>
    </w:rPr>
  </w:style>
  <w:style w:type="character" w:customStyle="1" w:styleId="Heading3Char">
    <w:name w:val="Heading 3 Char"/>
    <w:basedOn w:val="DefaultParagraphFont"/>
    <w:link w:val="Heading3"/>
    <w:uiPriority w:val="9"/>
    <w:rsid w:val="00123193"/>
    <w:rPr>
      <w:rFonts w:asciiTheme="majorHAnsi" w:eastAsiaTheme="majorEastAsia" w:hAnsiTheme="majorHAnsi" w:cstheme="majorBidi"/>
      <w:color w:val="1F3763" w:themeColor="accent1" w:themeShade="7F"/>
      <w:lang w:val="en-AU"/>
    </w:rPr>
  </w:style>
  <w:style w:type="character" w:styleId="SubtleReference">
    <w:name w:val="Subtle Reference"/>
    <w:basedOn w:val="DefaultParagraphFont"/>
    <w:uiPriority w:val="31"/>
    <w:qFormat/>
    <w:rsid w:val="00123193"/>
    <w:rPr>
      <w:smallCaps/>
      <w:color w:val="5A5A5A" w:themeColor="text1" w:themeTint="A5"/>
    </w:rPr>
  </w:style>
  <w:style w:type="character" w:styleId="CommentReference">
    <w:name w:val="annotation reference"/>
    <w:basedOn w:val="DefaultParagraphFont"/>
    <w:uiPriority w:val="99"/>
    <w:semiHidden/>
    <w:unhideWhenUsed/>
    <w:rsid w:val="00123193"/>
    <w:rPr>
      <w:sz w:val="16"/>
      <w:szCs w:val="16"/>
    </w:rPr>
  </w:style>
  <w:style w:type="paragraph" w:styleId="CommentText">
    <w:name w:val="annotation text"/>
    <w:basedOn w:val="Normal"/>
    <w:link w:val="CommentTextChar"/>
    <w:uiPriority w:val="99"/>
    <w:semiHidden/>
    <w:unhideWhenUsed/>
    <w:rsid w:val="00123193"/>
    <w:rPr>
      <w:sz w:val="20"/>
      <w:szCs w:val="20"/>
    </w:rPr>
  </w:style>
  <w:style w:type="character" w:customStyle="1" w:styleId="CommentTextChar">
    <w:name w:val="Comment Text Char"/>
    <w:basedOn w:val="DefaultParagraphFont"/>
    <w:link w:val="CommentText"/>
    <w:uiPriority w:val="99"/>
    <w:semiHidden/>
    <w:rsid w:val="00123193"/>
    <w:rPr>
      <w:sz w:val="20"/>
      <w:szCs w:val="20"/>
      <w:lang w:val="en-AU"/>
    </w:rPr>
  </w:style>
  <w:style w:type="paragraph" w:styleId="CommentSubject">
    <w:name w:val="annotation subject"/>
    <w:basedOn w:val="CommentText"/>
    <w:next w:val="CommentText"/>
    <w:link w:val="CommentSubjectChar"/>
    <w:uiPriority w:val="99"/>
    <w:semiHidden/>
    <w:unhideWhenUsed/>
    <w:rsid w:val="00123193"/>
    <w:rPr>
      <w:b/>
      <w:bCs/>
    </w:rPr>
  </w:style>
  <w:style w:type="character" w:customStyle="1" w:styleId="CommentSubjectChar">
    <w:name w:val="Comment Subject Char"/>
    <w:basedOn w:val="CommentTextChar"/>
    <w:link w:val="CommentSubject"/>
    <w:uiPriority w:val="99"/>
    <w:semiHidden/>
    <w:rsid w:val="00123193"/>
    <w:rPr>
      <w:b/>
      <w:bCs/>
      <w:sz w:val="20"/>
      <w:szCs w:val="20"/>
      <w:lang w:val="en-AU"/>
    </w:rPr>
  </w:style>
  <w:style w:type="paragraph" w:styleId="Revision">
    <w:name w:val="Revision"/>
    <w:hidden/>
    <w:uiPriority w:val="99"/>
    <w:semiHidden/>
    <w:rsid w:val="00123193"/>
    <w:rPr>
      <w:lang w:val="en-AU"/>
    </w:rPr>
  </w:style>
  <w:style w:type="paragraph" w:styleId="BalloonText">
    <w:name w:val="Balloon Text"/>
    <w:basedOn w:val="Normal"/>
    <w:link w:val="BalloonTextChar"/>
    <w:uiPriority w:val="99"/>
    <w:semiHidden/>
    <w:unhideWhenUsed/>
    <w:rsid w:val="001231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3193"/>
    <w:rPr>
      <w:rFonts w:ascii="Times New Roman" w:hAnsi="Times New Roman" w:cs="Times New Roman"/>
      <w:sz w:val="18"/>
      <w:szCs w:val="18"/>
      <w:lang w:val="en-AU"/>
    </w:rPr>
  </w:style>
  <w:style w:type="paragraph" w:styleId="ListParagraph">
    <w:name w:val="List Paragraph"/>
    <w:basedOn w:val="Normal"/>
    <w:uiPriority w:val="34"/>
    <w:qFormat/>
    <w:rsid w:val="00123193"/>
    <w:pPr>
      <w:ind w:left="720"/>
      <w:contextualSpacing/>
    </w:pPr>
  </w:style>
  <w:style w:type="paragraph" w:styleId="Header">
    <w:name w:val="header"/>
    <w:basedOn w:val="Normal"/>
    <w:link w:val="HeaderChar"/>
    <w:uiPriority w:val="99"/>
    <w:unhideWhenUsed/>
    <w:rsid w:val="00257DCA"/>
    <w:pPr>
      <w:tabs>
        <w:tab w:val="center" w:pos="4680"/>
        <w:tab w:val="right" w:pos="9360"/>
      </w:tabs>
    </w:pPr>
  </w:style>
  <w:style w:type="character" w:customStyle="1" w:styleId="HeaderChar">
    <w:name w:val="Header Char"/>
    <w:basedOn w:val="DefaultParagraphFont"/>
    <w:link w:val="Header"/>
    <w:uiPriority w:val="99"/>
    <w:rsid w:val="00257DCA"/>
    <w:rPr>
      <w:lang w:val="en-AU"/>
    </w:rPr>
  </w:style>
  <w:style w:type="paragraph" w:styleId="Footer">
    <w:name w:val="footer"/>
    <w:basedOn w:val="Normal"/>
    <w:link w:val="FooterChar"/>
    <w:uiPriority w:val="99"/>
    <w:unhideWhenUsed/>
    <w:rsid w:val="00257DCA"/>
    <w:pPr>
      <w:tabs>
        <w:tab w:val="center" w:pos="4680"/>
        <w:tab w:val="right" w:pos="9360"/>
      </w:tabs>
    </w:pPr>
  </w:style>
  <w:style w:type="character" w:customStyle="1" w:styleId="FooterChar">
    <w:name w:val="Footer Char"/>
    <w:basedOn w:val="DefaultParagraphFont"/>
    <w:link w:val="Footer"/>
    <w:uiPriority w:val="99"/>
    <w:rsid w:val="00257DC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1137</Words>
  <Characters>6928</Characters>
  <Application>Microsoft Office Word</Application>
  <DocSecurity>0</DocSecurity>
  <Lines>121</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Co</dc:creator>
  <cp:keywords/>
  <dc:description/>
  <cp:lastModifiedBy>Jess Co</cp:lastModifiedBy>
  <cp:revision>2</cp:revision>
  <cp:lastPrinted>2019-08-13T11:36:00Z</cp:lastPrinted>
  <dcterms:created xsi:type="dcterms:W3CDTF">2024-02-15T09:05:00Z</dcterms:created>
  <dcterms:modified xsi:type="dcterms:W3CDTF">2024-02-15T09:05:00Z</dcterms:modified>
  <cp:category/>
</cp:coreProperties>
</file>